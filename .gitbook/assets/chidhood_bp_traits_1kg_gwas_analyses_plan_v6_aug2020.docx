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8AC16" w14:textId="0F0C7769" w:rsidR="000B7122" w:rsidRDefault="00D76A3B" w:rsidP="00D640D3">
      <w:pPr>
        <w:jc w:val="both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Background and </w:t>
      </w:r>
      <w:r w:rsidR="000B7122" w:rsidRPr="00506A8D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Introduction</w:t>
      </w:r>
    </w:p>
    <w:p w14:paraId="57BB29B3" w14:textId="79E17859" w:rsidR="00D76A3B" w:rsidRPr="00D76A3B" w:rsidRDefault="00D76A3B" w:rsidP="00D76A3B">
      <w:p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High blood pressure, which affects millions of people worldwide, is a major risk factor for myocardial infarction, stroke and chronic kidney disease. Approximately 9 million deaths each year are attributable to high blood pressure, including &gt;50% of deaths from coronary heart disease and stroke </w: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begin">
          <w:fldData xml:space="preserve">PEVuZE5vdGU+PENpdGU+PEF1dGhvcj5JbWFubzwvQXV0aG9yPjxZZWFyPjIwMDk8L1llYXI+PFJl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=
</w:fldData>
        </w:fldChar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instrText xml:space="preserve"> ADDIN EN.CITE </w:instrTex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begin">
          <w:fldData xml:space="preserve">PEVuZE5vdGU+PENpdGU+PEF1dGhvcj5JbWFubzwvQXV0aG9yPjxZZWFyPjIwMDk8L1llYXI+PFJl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=
</w:fldData>
        </w:fldChar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instrText xml:space="preserve"> ADDIN EN.CITE.DATA </w:instrTex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end"/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separate"/>
      </w:r>
      <w:r w:rsidRPr="00D76A3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t>[</w:t>
      </w:r>
      <w:hyperlink w:anchor="_ENREF_1" w:tooltip="Imano, 2009 #13" w:history="1">
        <w:r w:rsidRPr="00D76A3B">
          <w:rPr>
            <w:rFonts w:ascii="Times New Roman" w:hAnsi="Times New Roman" w:cs="Times New Roman"/>
            <w:noProof/>
            <w:color w:val="404040" w:themeColor="text1" w:themeTint="BF"/>
            <w:sz w:val="24"/>
            <w:szCs w:val="24"/>
            <w:shd w:val="clear" w:color="auto" w:fill="FFFFFF"/>
          </w:rPr>
          <w:t>1</w:t>
        </w:r>
      </w:hyperlink>
      <w:r w:rsidRPr="00D76A3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hyperlink w:anchor="_ENREF_2" w:tooltip="Lim, 2012 #12" w:history="1">
        <w:r w:rsidRPr="00D76A3B">
          <w:rPr>
            <w:rFonts w:ascii="Times New Roman" w:hAnsi="Times New Roman" w:cs="Times New Roman"/>
            <w:noProof/>
            <w:color w:val="404040" w:themeColor="text1" w:themeTint="BF"/>
            <w:sz w:val="24"/>
            <w:szCs w:val="24"/>
            <w:shd w:val="clear" w:color="auto" w:fill="FFFFFF"/>
          </w:rPr>
          <w:t>2</w:t>
        </w:r>
      </w:hyperlink>
      <w:r w:rsidRPr="00D76A3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t>]</w: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end"/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Genome-wide association studies (GWAS) have identified over 50 genetic loci influencing blood pressure in predominantly European populations </w: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begin">
          <w:fldData xml:space="preserve">PEVuZE5vdGU+PENpdGU+PEF1dGhvcj5LYXRvPC9BdXRob3I+PFllYXI+MjAxNTwvWWVhcj48UmVj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</w:fldData>
        </w:fldChar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instrText xml:space="preserve"> ADDIN EN.CITE </w:instrTex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begin">
          <w:fldData xml:space="preserve">PEVuZE5vdGU+PENpdGU+PEF1dGhvcj5LYXRvPC9BdXRob3I+PFllYXI+MjAxNTwvWWVhcj48UmVj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</w:fldData>
        </w:fldChar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instrText xml:space="preserve"> ADDIN EN.CITE.DATA </w:instrTex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end"/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separate"/>
      </w:r>
      <w:r w:rsidRPr="00D76A3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t>[</w:t>
      </w:r>
      <w:hyperlink w:anchor="_ENREF_3" w:tooltip="Kato, 2015 #16" w:history="1">
        <w:r w:rsidRPr="00D76A3B">
          <w:rPr>
            <w:rFonts w:ascii="Times New Roman" w:hAnsi="Times New Roman" w:cs="Times New Roman"/>
            <w:noProof/>
            <w:color w:val="404040" w:themeColor="text1" w:themeTint="BF"/>
            <w:sz w:val="24"/>
            <w:szCs w:val="24"/>
            <w:shd w:val="clear" w:color="auto" w:fill="FFFFFF"/>
          </w:rPr>
          <w:t>3</w:t>
        </w:r>
      </w:hyperlink>
      <w:r w:rsidRPr="00D76A3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t>]</w: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end"/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Albeit a lot of studies have been carried out in adults, </w:t>
      </w:r>
      <w:r w:rsidR="00B17AD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one study has </w: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focused children (&lt;18 yrs. Age)</w:t>
      </w:r>
      <w:r w:rsidR="00B17AD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where they have used the HapMap imputed GWAS</w:t>
      </w:r>
      <w:r w:rsidR="000B5BA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[4]</w:t>
      </w:r>
      <w:r w:rsidR="00F63E1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 The current</w: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study in children </w:t>
      </w:r>
      <w:r w:rsidR="00F63E1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</w:t>
      </w:r>
      <w:r w:rsidR="009126C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ll focus on the 1000Genmomes or</w:t>
      </w:r>
      <w:r w:rsidR="00F63E1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HRC imputed panels comprising greater genome coverage while also including another novel trait (heart rate). This </w: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may help us identify the underlying genetic architecture of the vascular system better compared to adults as there are very few/no confounders in terms of medication or other lifestyle factors. </w:t>
      </w:r>
    </w:p>
    <w:p w14:paraId="423B9A1C" w14:textId="4BA9985B" w:rsidR="00D76A3B" w:rsidRPr="00D76A3B" w:rsidRDefault="00D76A3B" w:rsidP="00D76A3B">
      <w:p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We hereby propose and invite all the studies to participate in the 1000 genomes</w:t>
      </w:r>
      <w:r w:rsidR="00AD66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/HRC1.1</w: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imputation based GWAS on Blood Pressure and related traits (Systolic BP, Diastolic BP, Pulse </w:t>
      </w:r>
      <w:r w:rsidR="00AD66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Pressure, </w: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Mean Arterial Pressure</w:t>
      </w:r>
      <w:r w:rsidR="00AD66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and Heart Rate</w:t>
      </w:r>
      <w:r w:rsidRPr="00D76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 among children.</w:t>
      </w:r>
    </w:p>
    <w:p w14:paraId="7DFEED6A" w14:textId="5524EE67" w:rsidR="007F0C53" w:rsidRDefault="00CA1139" w:rsidP="00D640D3">
      <w:pPr>
        <w:jc w:val="both"/>
        <w:rPr>
          <w:rFonts w:ascii="Times New Roman" w:hAnsi="Times New Roman" w:cs="Times New Roman"/>
          <w:sz w:val="24"/>
          <w:szCs w:val="24"/>
        </w:rPr>
      </w:pPr>
      <w:r w:rsidRPr="00506A8D">
        <w:rPr>
          <w:rFonts w:ascii="Times New Roman" w:hAnsi="Times New Roman" w:cs="Times New Roman"/>
          <w:b/>
          <w:color w:val="FF0000"/>
          <w:sz w:val="24"/>
          <w:szCs w:val="24"/>
        </w:rPr>
        <w:t>AIM:</w:t>
      </w:r>
      <w:r w:rsidRPr="00506A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A1139">
        <w:rPr>
          <w:rFonts w:ascii="Times New Roman" w:hAnsi="Times New Roman" w:cs="Times New Roman"/>
          <w:sz w:val="24"/>
          <w:szCs w:val="24"/>
        </w:rPr>
        <w:t xml:space="preserve">This analysis plan aims to coordinate collection of </w:t>
      </w:r>
      <w:r w:rsidR="003B0472">
        <w:rPr>
          <w:rFonts w:ascii="Times New Roman" w:hAnsi="Times New Roman" w:cs="Times New Roman"/>
          <w:sz w:val="24"/>
          <w:szCs w:val="24"/>
        </w:rPr>
        <w:t>meta-</w:t>
      </w:r>
      <w:r w:rsidRPr="00CA1139">
        <w:rPr>
          <w:rFonts w:ascii="Times New Roman" w:hAnsi="Times New Roman" w:cs="Times New Roman"/>
          <w:sz w:val="24"/>
          <w:szCs w:val="24"/>
        </w:rPr>
        <w:t xml:space="preserve">data </w:t>
      </w:r>
      <w:r w:rsidR="000D038E">
        <w:rPr>
          <w:rFonts w:ascii="Times New Roman" w:hAnsi="Times New Roman" w:cs="Times New Roman"/>
          <w:sz w:val="24"/>
          <w:szCs w:val="24"/>
        </w:rPr>
        <w:t>for</w:t>
      </w:r>
      <w:r w:rsidRPr="00CA1139">
        <w:rPr>
          <w:rFonts w:ascii="Times New Roman" w:hAnsi="Times New Roman" w:cs="Times New Roman"/>
          <w:sz w:val="24"/>
          <w:szCs w:val="24"/>
        </w:rPr>
        <w:t xml:space="preserve"> </w:t>
      </w:r>
      <w:r w:rsidR="000D038E" w:rsidRPr="003B0472">
        <w:rPr>
          <w:rStyle w:val="BookTitle"/>
          <w:rFonts w:ascii="Times New Roman" w:hAnsi="Times New Roman" w:cs="Times New Roman"/>
          <w:i w:val="0"/>
          <w:sz w:val="24"/>
          <w:szCs w:val="24"/>
        </w:rPr>
        <w:t>1000 Genomes</w:t>
      </w:r>
      <w:r w:rsidR="004665EF">
        <w:rPr>
          <w:rStyle w:val="BookTitle"/>
          <w:rFonts w:ascii="Times New Roman" w:hAnsi="Times New Roman" w:cs="Times New Roman"/>
          <w:i w:val="0"/>
          <w:sz w:val="24"/>
          <w:szCs w:val="24"/>
        </w:rPr>
        <w:t>/HRC1.1 Michigan</w:t>
      </w:r>
      <w:r w:rsidR="00881608" w:rsidRPr="003B0472">
        <w:rPr>
          <w:rStyle w:val="BookTitle"/>
          <w:rFonts w:ascii="Times New Roman" w:hAnsi="Times New Roman" w:cs="Times New Roman"/>
          <w:i w:val="0"/>
          <w:sz w:val="24"/>
          <w:szCs w:val="24"/>
        </w:rPr>
        <w:t xml:space="preserve"> Reference Panel</w:t>
      </w:r>
      <w:r w:rsidR="003B0472" w:rsidRPr="003B0472">
        <w:rPr>
          <w:rStyle w:val="BookTitle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8171F">
        <w:rPr>
          <w:rStyle w:val="BookTitle"/>
          <w:rFonts w:ascii="Times New Roman" w:hAnsi="Times New Roman" w:cs="Times New Roman"/>
          <w:i w:val="0"/>
          <w:sz w:val="24"/>
          <w:szCs w:val="24"/>
        </w:rPr>
        <w:t xml:space="preserve">(HRC 1.1 Michigan </w:t>
      </w:r>
      <w:proofErr w:type="spellStart"/>
      <w:r w:rsidR="0038171F">
        <w:rPr>
          <w:rStyle w:val="BookTitle"/>
          <w:rFonts w:ascii="Times New Roman" w:hAnsi="Times New Roman" w:cs="Times New Roman"/>
          <w:i w:val="0"/>
          <w:sz w:val="24"/>
          <w:szCs w:val="24"/>
        </w:rPr>
        <w:t>preffered</w:t>
      </w:r>
      <w:proofErr w:type="spellEnd"/>
      <w:r w:rsidR="0038171F">
        <w:rPr>
          <w:rStyle w:val="BookTitle"/>
          <w:rFonts w:ascii="Times New Roman" w:hAnsi="Times New Roman" w:cs="Times New Roman"/>
          <w:i w:val="0"/>
          <w:sz w:val="24"/>
          <w:szCs w:val="24"/>
        </w:rPr>
        <w:t xml:space="preserve">) </w:t>
      </w:r>
      <w:r w:rsidR="000D038E">
        <w:rPr>
          <w:rFonts w:ascii="Times New Roman" w:hAnsi="Times New Roman" w:cs="Times New Roman"/>
          <w:sz w:val="24"/>
          <w:szCs w:val="24"/>
        </w:rPr>
        <w:t xml:space="preserve">imputed </w:t>
      </w:r>
      <w:r w:rsidR="00814E2C">
        <w:rPr>
          <w:rFonts w:ascii="Times New Roman" w:hAnsi="Times New Roman" w:cs="Times New Roman"/>
          <w:sz w:val="24"/>
          <w:szCs w:val="24"/>
        </w:rPr>
        <w:t>genome wide association studies (GWAS)</w:t>
      </w:r>
      <w:r w:rsidRPr="00CA1139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38E">
        <w:rPr>
          <w:rFonts w:ascii="Times New Roman" w:hAnsi="Times New Roman" w:cs="Times New Roman"/>
          <w:sz w:val="24"/>
          <w:szCs w:val="24"/>
        </w:rPr>
        <w:t>“</w:t>
      </w:r>
      <w:r w:rsidR="00506A8D" w:rsidRPr="00506A8D">
        <w:rPr>
          <w:rFonts w:ascii="Times New Roman" w:hAnsi="Times New Roman" w:cs="Times New Roman"/>
          <w:b/>
          <w:i/>
          <w:sz w:val="24"/>
          <w:szCs w:val="24"/>
        </w:rPr>
        <w:t xml:space="preserve">Childhood </w:t>
      </w:r>
      <w:r w:rsidR="00814E2C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0D038E" w:rsidRPr="00506A8D">
        <w:rPr>
          <w:rFonts w:ascii="Times New Roman" w:hAnsi="Times New Roman" w:cs="Times New Roman"/>
          <w:b/>
          <w:i/>
          <w:sz w:val="24"/>
          <w:szCs w:val="24"/>
        </w:rPr>
        <w:t xml:space="preserve">lood </w:t>
      </w:r>
      <w:r w:rsidR="00814E2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0D038E" w:rsidRPr="00506A8D">
        <w:rPr>
          <w:rFonts w:ascii="Times New Roman" w:hAnsi="Times New Roman" w:cs="Times New Roman"/>
          <w:b/>
          <w:i/>
          <w:sz w:val="24"/>
          <w:szCs w:val="24"/>
        </w:rPr>
        <w:t xml:space="preserve">ressure </w:t>
      </w:r>
      <w:r w:rsidR="003B0472">
        <w:rPr>
          <w:rFonts w:ascii="Times New Roman" w:hAnsi="Times New Roman" w:cs="Times New Roman"/>
          <w:b/>
          <w:i/>
          <w:sz w:val="24"/>
          <w:szCs w:val="24"/>
        </w:rPr>
        <w:t xml:space="preserve">(BP) </w:t>
      </w:r>
      <w:r w:rsidR="000D038E" w:rsidRPr="00506A8D">
        <w:rPr>
          <w:rFonts w:ascii="Times New Roman" w:hAnsi="Times New Roman" w:cs="Times New Roman"/>
          <w:b/>
          <w:i/>
          <w:sz w:val="24"/>
          <w:szCs w:val="24"/>
        </w:rPr>
        <w:t xml:space="preserve">and </w:t>
      </w:r>
      <w:r w:rsidR="00814E2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0D038E" w:rsidRPr="00506A8D">
        <w:rPr>
          <w:rFonts w:ascii="Times New Roman" w:hAnsi="Times New Roman" w:cs="Times New Roman"/>
          <w:b/>
          <w:i/>
          <w:sz w:val="24"/>
          <w:szCs w:val="24"/>
        </w:rPr>
        <w:t xml:space="preserve">elated </w:t>
      </w:r>
      <w:r w:rsidR="00814E2C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0D038E" w:rsidRPr="00506A8D">
        <w:rPr>
          <w:rFonts w:ascii="Times New Roman" w:hAnsi="Times New Roman" w:cs="Times New Roman"/>
          <w:b/>
          <w:i/>
          <w:sz w:val="24"/>
          <w:szCs w:val="24"/>
        </w:rPr>
        <w:t>raits</w:t>
      </w:r>
      <w:r w:rsidR="000D038E">
        <w:rPr>
          <w:rFonts w:ascii="Times New Roman" w:hAnsi="Times New Roman" w:cs="Times New Roman"/>
          <w:sz w:val="24"/>
          <w:szCs w:val="24"/>
        </w:rPr>
        <w:t>”</w:t>
      </w:r>
      <w:r w:rsidR="007F0C53">
        <w:rPr>
          <w:rFonts w:ascii="Times New Roman" w:hAnsi="Times New Roman" w:cs="Times New Roman"/>
          <w:sz w:val="24"/>
          <w:szCs w:val="24"/>
        </w:rPr>
        <w:t xml:space="preserve"> </w:t>
      </w:r>
      <w:r w:rsidR="000D038E">
        <w:rPr>
          <w:rFonts w:ascii="Times New Roman" w:hAnsi="Times New Roman" w:cs="Times New Roman"/>
          <w:sz w:val="24"/>
          <w:szCs w:val="24"/>
        </w:rPr>
        <w:t>(</w:t>
      </w:r>
      <w:r w:rsidR="00506A8D">
        <w:rPr>
          <w:rFonts w:ascii="Times New Roman" w:hAnsi="Times New Roman" w:cs="Times New Roman"/>
          <w:sz w:val="24"/>
          <w:szCs w:val="24"/>
        </w:rPr>
        <w:t xml:space="preserve">Systolic BP (SBP), Diastolic BP </w:t>
      </w:r>
      <w:r w:rsidR="000C1176">
        <w:rPr>
          <w:rFonts w:ascii="Times New Roman" w:hAnsi="Times New Roman" w:cs="Times New Roman"/>
          <w:sz w:val="24"/>
          <w:szCs w:val="24"/>
        </w:rPr>
        <w:t xml:space="preserve">(DBP), Pulse Pressure (PP), </w:t>
      </w:r>
      <w:r w:rsidR="00506A8D">
        <w:rPr>
          <w:rFonts w:ascii="Times New Roman" w:hAnsi="Times New Roman" w:cs="Times New Roman"/>
          <w:sz w:val="24"/>
          <w:szCs w:val="24"/>
        </w:rPr>
        <w:t xml:space="preserve">Mean Arterial Pressure (MAP); in </w:t>
      </w:r>
      <w:r w:rsidR="00506A8D" w:rsidRPr="00506A8D">
        <w:rPr>
          <w:rFonts w:ascii="Times New Roman" w:hAnsi="Times New Roman" w:cs="Times New Roman"/>
          <w:i/>
          <w:sz w:val="24"/>
          <w:szCs w:val="24"/>
        </w:rPr>
        <w:t>mmHg</w:t>
      </w:r>
      <w:r w:rsidR="000D038E">
        <w:rPr>
          <w:rFonts w:ascii="Times New Roman" w:hAnsi="Times New Roman" w:cs="Times New Roman"/>
          <w:sz w:val="24"/>
          <w:szCs w:val="24"/>
        </w:rPr>
        <w:t>)</w:t>
      </w:r>
      <w:r w:rsidR="000C1176">
        <w:rPr>
          <w:rFonts w:ascii="Times New Roman" w:hAnsi="Times New Roman" w:cs="Times New Roman"/>
          <w:sz w:val="24"/>
          <w:szCs w:val="24"/>
        </w:rPr>
        <w:t>, and Heart Rate (resting; beats per minute or bpm).</w:t>
      </w:r>
    </w:p>
    <w:p w14:paraId="3C8AF5B6" w14:textId="2B0FE215" w:rsidR="002B707C" w:rsidRDefault="002B707C" w:rsidP="00D640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aim to carry out:</w:t>
      </w:r>
    </w:p>
    <w:p w14:paraId="3A011964" w14:textId="13327F4C" w:rsidR="002B707C" w:rsidRDefault="002B707C" w:rsidP="00D640D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meta-analysis on single-marker association </w:t>
      </w:r>
      <w:r w:rsidR="003B0472">
        <w:rPr>
          <w:rFonts w:ascii="Times New Roman" w:hAnsi="Times New Roman" w:cs="Times New Roman"/>
          <w:sz w:val="24"/>
          <w:szCs w:val="24"/>
        </w:rPr>
        <w:t>meta-data</w:t>
      </w:r>
      <w:r w:rsidR="004665EF">
        <w:rPr>
          <w:rFonts w:ascii="Times New Roman" w:hAnsi="Times New Roman" w:cs="Times New Roman"/>
          <w:sz w:val="24"/>
          <w:szCs w:val="24"/>
        </w:rPr>
        <w:t xml:space="preserve"> for all/available </w:t>
      </w:r>
      <w:r w:rsidR="00506A8D">
        <w:rPr>
          <w:rFonts w:ascii="Times New Roman" w:hAnsi="Times New Roman" w:cs="Times New Roman"/>
          <w:sz w:val="24"/>
          <w:szCs w:val="24"/>
        </w:rPr>
        <w:t>measures</w:t>
      </w:r>
      <w:r w:rsidR="004665EF">
        <w:rPr>
          <w:rFonts w:ascii="Times New Roman" w:hAnsi="Times New Roman" w:cs="Times New Roman"/>
          <w:sz w:val="24"/>
          <w:szCs w:val="24"/>
        </w:rPr>
        <w:t xml:space="preserve"> from above</w:t>
      </w:r>
    </w:p>
    <w:p w14:paraId="140F8748" w14:textId="4AC2A56C" w:rsidR="0026243F" w:rsidRDefault="0026243F" w:rsidP="00D640D3">
      <w:pPr>
        <w:jc w:val="both"/>
        <w:rPr>
          <w:rFonts w:ascii="Times New Roman" w:hAnsi="Times New Roman" w:cs="Times New Roman"/>
          <w:sz w:val="24"/>
          <w:szCs w:val="24"/>
        </w:rPr>
      </w:pPr>
      <w:r w:rsidRPr="0026243F">
        <w:rPr>
          <w:rFonts w:ascii="Times New Roman" w:hAnsi="Times New Roman" w:cs="Times New Roman"/>
          <w:sz w:val="24"/>
          <w:szCs w:val="24"/>
        </w:rPr>
        <w:t xml:space="preserve">Please contact </w:t>
      </w:r>
      <w:proofErr w:type="spellStart"/>
      <w:ins w:id="0" w:author="Xie, T (epi)" w:date="2020-08-25T14:10:00Z">
        <w:r w:rsidR="00ED4D74" w:rsidRPr="00EF19FC">
          <w:rPr>
            <w:rFonts w:ascii="Times New Roman" w:hAnsi="Times New Roman" w:cs="Times New Roman"/>
            <w:b/>
            <w:sz w:val="24"/>
            <w:szCs w:val="24"/>
            <w:rPrChange w:id="1" w:author="Xie, T (epi)" w:date="2020-09-15T12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Tian</w:t>
        </w:r>
        <w:proofErr w:type="spellEnd"/>
        <w:r w:rsidR="00ED4D74" w:rsidRPr="00EF19FC">
          <w:rPr>
            <w:rFonts w:ascii="Times New Roman" w:hAnsi="Times New Roman" w:cs="Times New Roman"/>
            <w:b/>
            <w:sz w:val="24"/>
            <w:szCs w:val="24"/>
            <w:rPrChange w:id="2" w:author="Xie, T (epi)" w:date="2020-09-15T12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Xie (</w:t>
        </w:r>
      </w:ins>
      <w:ins w:id="3" w:author="Xie, T (epi)" w:date="2020-08-25T14:11:00Z">
        <w:r w:rsidR="00ED4D74" w:rsidRPr="00EF19FC">
          <w:rPr>
            <w:rFonts w:ascii="Times New Roman" w:hAnsi="Times New Roman" w:cs="Times New Roman"/>
            <w:b/>
            <w:sz w:val="24"/>
            <w:szCs w:val="24"/>
            <w:rPrChange w:id="4" w:author="Xie, T (epi)" w:date="2020-09-15T12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t.xie@umcg.nl)</w:t>
        </w:r>
        <w:r w:rsidR="00ED4D74">
          <w:rPr>
            <w:rFonts w:ascii="Times New Roman" w:hAnsi="Times New Roman" w:cs="Times New Roman"/>
            <w:sz w:val="24"/>
            <w:szCs w:val="24"/>
          </w:rPr>
          <w:t xml:space="preserve"> or </w:t>
        </w:r>
      </w:ins>
      <w:r w:rsidRPr="00F67F65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Tarun</w:t>
      </w:r>
      <w:r w:rsidR="0051758C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veer S.</w:t>
      </w:r>
      <w:r w:rsidRPr="00F67F65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Ahluwalia (</w:t>
      </w:r>
      <w:r w:rsidR="00B07865" w:rsidRPr="00B07865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tarun.</w:t>
      </w:r>
      <w:r w:rsidR="0051758C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veer.singh.ahluwalia</w:t>
      </w:r>
      <w:r w:rsidR="00B07865" w:rsidRPr="00B07865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@</w:t>
      </w:r>
      <w:r w:rsidR="0051758C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regionh</w:t>
      </w:r>
      <w:r w:rsidR="00B07865" w:rsidRPr="00B07865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.dk</w:t>
      </w:r>
      <w:r w:rsidRPr="00F67F65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)</w:t>
      </w:r>
      <w:r w:rsidR="00B0786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26243F">
        <w:rPr>
          <w:rFonts w:ascii="Times New Roman" w:hAnsi="Times New Roman" w:cs="Times New Roman"/>
          <w:sz w:val="24"/>
          <w:szCs w:val="24"/>
        </w:rPr>
        <w:t>if you have any questions regarding trait definitions</w:t>
      </w:r>
      <w:r w:rsidR="00F41A2B">
        <w:rPr>
          <w:rFonts w:ascii="Times New Roman" w:hAnsi="Times New Roman" w:cs="Times New Roman"/>
          <w:sz w:val="24"/>
          <w:szCs w:val="24"/>
        </w:rPr>
        <w:t xml:space="preserve"> or analyses implementation</w:t>
      </w:r>
      <w:r w:rsidRPr="0026243F">
        <w:rPr>
          <w:rFonts w:ascii="Times New Roman" w:hAnsi="Times New Roman" w:cs="Times New Roman"/>
          <w:sz w:val="24"/>
          <w:szCs w:val="24"/>
        </w:rPr>
        <w:t>.</w:t>
      </w:r>
    </w:p>
    <w:p w14:paraId="32C5A3E8" w14:textId="77777777" w:rsidR="00D649E6" w:rsidRPr="003822F5" w:rsidRDefault="00D649E6" w:rsidP="00D640D3">
      <w:pPr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3822F5">
        <w:rPr>
          <w:rFonts w:ascii="Times New Roman" w:hAnsi="Times New Roman" w:cs="Times New Roman"/>
          <w:b/>
          <w:color w:val="0000FF"/>
          <w:sz w:val="28"/>
          <w:szCs w:val="28"/>
        </w:rPr>
        <w:t>General guidelines for analyses</w:t>
      </w:r>
    </w:p>
    <w:p w14:paraId="632DD172" w14:textId="77777777" w:rsidR="00013370" w:rsidRDefault="00013370" w:rsidP="00D640D3">
      <w:pPr>
        <w:jc w:val="both"/>
        <w:rPr>
          <w:rFonts w:ascii="Times New Roman" w:hAnsi="Times New Roman" w:cs="Times New Roman"/>
          <w:sz w:val="24"/>
          <w:szCs w:val="24"/>
        </w:rPr>
      </w:pPr>
      <w:r w:rsidRPr="00013370">
        <w:rPr>
          <w:rFonts w:ascii="Times New Roman" w:hAnsi="Times New Roman" w:cs="Times New Roman"/>
          <w:sz w:val="24"/>
          <w:szCs w:val="24"/>
        </w:rPr>
        <w:t>Each individual study will perform data quality control (QC) and analysis and provide summary results for meta-analysis.</w:t>
      </w:r>
    </w:p>
    <w:p w14:paraId="6FC8FE45" w14:textId="7C9D7A4F" w:rsidR="003822F5" w:rsidRDefault="00013370" w:rsidP="00D640D3">
      <w:pPr>
        <w:spacing w:line="240" w:lineRule="auto"/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3822F5">
        <w:rPr>
          <w:rFonts w:ascii="Times New Roman" w:hAnsi="Times New Roman" w:cs="Times New Roman"/>
          <w:i/>
          <w:color w:val="0000FF"/>
          <w:sz w:val="24"/>
          <w:szCs w:val="24"/>
        </w:rPr>
        <w:t>Outcome</w:t>
      </w:r>
      <w:r w:rsidR="00485AAE">
        <w:rPr>
          <w:rFonts w:ascii="Times New Roman" w:hAnsi="Times New Roman" w:cs="Times New Roman"/>
          <w:i/>
          <w:color w:val="0000FF"/>
          <w:sz w:val="24"/>
          <w:szCs w:val="24"/>
        </w:rPr>
        <w:t>s</w:t>
      </w:r>
    </w:p>
    <w:p w14:paraId="64D5F949" w14:textId="77777777" w:rsidR="007C3FC6" w:rsidRPr="007C3FC6" w:rsidRDefault="007C3FC6" w:rsidP="00D640D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Systolic blood pressure (SBP)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7C3FC6">
        <w:rPr>
          <w:rFonts w:ascii="Times New Roman" w:hAnsi="Times New Roman" w:cs="Times New Roman"/>
          <w:i/>
          <w:sz w:val="24"/>
          <w:szCs w:val="24"/>
        </w:rPr>
        <w:t>mmHg</w:t>
      </w:r>
    </w:p>
    <w:p w14:paraId="0CCF8093" w14:textId="540A8FA5" w:rsidR="00013370" w:rsidRPr="007C3FC6" w:rsidRDefault="007C3FC6" w:rsidP="00D640D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Diastolic blood pressure (DBP) in </w:t>
      </w:r>
      <w:r w:rsidRPr="007C3FC6">
        <w:rPr>
          <w:rFonts w:ascii="Times New Roman" w:hAnsi="Times New Roman" w:cs="Times New Roman"/>
          <w:i/>
          <w:sz w:val="24"/>
          <w:szCs w:val="24"/>
        </w:rPr>
        <w:t>mmHg</w:t>
      </w:r>
    </w:p>
    <w:p w14:paraId="343591DF" w14:textId="5076C8A3" w:rsidR="007C3FC6" w:rsidRPr="007C3FC6" w:rsidRDefault="007C3FC6" w:rsidP="00D640D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Pulse Pressure (PP) = SBP – DBP</w:t>
      </w:r>
    </w:p>
    <w:p w14:paraId="6C2F16CB" w14:textId="6FB0B540" w:rsidR="007C3FC6" w:rsidRPr="00086A80" w:rsidRDefault="007C3FC6" w:rsidP="007C3FC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Mean Arterial Pressure (MAP) = </w:t>
      </w:r>
      <w:r w:rsidR="00752338">
        <w:rPr>
          <w:rFonts w:ascii="Times New Roman" w:hAnsi="Times New Roman" w:cs="Times New Roman"/>
          <w:b/>
          <w:sz w:val="24"/>
          <w:szCs w:val="24"/>
        </w:rPr>
        <w:t>(1/3 × SBP) + (2/3 × DBP)</w:t>
      </w:r>
    </w:p>
    <w:p w14:paraId="042CFAEA" w14:textId="57F169A5" w:rsidR="00086A80" w:rsidRPr="004665EF" w:rsidRDefault="00086A80" w:rsidP="007C3FC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5EF">
        <w:rPr>
          <w:rFonts w:ascii="Times New Roman" w:hAnsi="Times New Roman" w:cs="Times New Roman"/>
          <w:b/>
          <w:sz w:val="24"/>
          <w:szCs w:val="24"/>
        </w:rPr>
        <w:t>Heart Rate (HR) in beats per minute, or</w:t>
      </w:r>
      <w:r w:rsidRPr="004665EF">
        <w:rPr>
          <w:rFonts w:ascii="Times New Roman" w:hAnsi="Times New Roman" w:cs="Times New Roman"/>
          <w:sz w:val="24"/>
          <w:szCs w:val="24"/>
        </w:rPr>
        <w:t xml:space="preserve"> bpm</w:t>
      </w:r>
      <w:r w:rsidRPr="004665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844346" w14:textId="77777777" w:rsidR="003822F5" w:rsidRPr="003822F5" w:rsidRDefault="00E64D66" w:rsidP="00D640D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3822F5">
        <w:rPr>
          <w:rFonts w:ascii="Times New Roman" w:hAnsi="Times New Roman" w:cs="Times New Roman"/>
          <w:i/>
          <w:color w:val="0000FF"/>
          <w:sz w:val="24"/>
          <w:szCs w:val="24"/>
        </w:rPr>
        <w:lastRenderedPageBreak/>
        <w:t>Exclusions</w:t>
      </w:r>
    </w:p>
    <w:p w14:paraId="60158CED" w14:textId="2394CF88" w:rsidR="00E64D66" w:rsidRDefault="000777E7" w:rsidP="00D640D3">
      <w:pPr>
        <w:pStyle w:val="ListBulle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individuals </w:t>
      </w:r>
      <w:r w:rsidR="00485AAE">
        <w:rPr>
          <w:rFonts w:ascii="Times New Roman" w:hAnsi="Times New Roman" w:cs="Times New Roman"/>
          <w:sz w:val="24"/>
          <w:szCs w:val="24"/>
        </w:rPr>
        <w:t>&gt;= 18 years of age</w:t>
      </w:r>
      <w:r w:rsidR="00814E2C">
        <w:rPr>
          <w:rFonts w:ascii="Times New Roman" w:hAnsi="Times New Roman" w:cs="Times New Roman"/>
          <w:sz w:val="24"/>
          <w:szCs w:val="24"/>
        </w:rPr>
        <w:t>.</w:t>
      </w:r>
    </w:p>
    <w:p w14:paraId="05742098" w14:textId="1EEA6987" w:rsidR="00A07012" w:rsidRDefault="00A07012" w:rsidP="00D640D3">
      <w:pPr>
        <w:pStyle w:val="ListBulle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Reported cases of hypertension</w:t>
      </w:r>
      <w:r w:rsidR="00814E2C">
        <w:rPr>
          <w:rFonts w:ascii="Times New Roman" w:hAnsi="Times New Roman" w:cs="Times New Roman"/>
          <w:sz w:val="24"/>
          <w:szCs w:val="24"/>
        </w:rPr>
        <w:t>.</w:t>
      </w:r>
    </w:p>
    <w:p w14:paraId="35CC384A" w14:textId="77777777" w:rsidR="00E64D66" w:rsidRPr="00E64D66" w:rsidRDefault="00E64D66" w:rsidP="00D640D3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69840B4" w14:textId="77777777" w:rsidR="00E64D66" w:rsidRDefault="00E64D66" w:rsidP="00D640D3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822F5">
        <w:rPr>
          <w:rFonts w:ascii="Times New Roman" w:hAnsi="Times New Roman" w:cs="Times New Roman"/>
          <w:i/>
          <w:color w:val="0000FF"/>
          <w:sz w:val="24"/>
          <w:szCs w:val="24"/>
        </w:rPr>
        <w:t>Stratified analyses</w:t>
      </w:r>
    </w:p>
    <w:p w14:paraId="49F720B7" w14:textId="2E523A56" w:rsidR="00F41A2B" w:rsidRDefault="002B707C" w:rsidP="00D640D3">
      <w:pPr>
        <w:pStyle w:val="ListBulle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Ethnicity: </w:t>
      </w:r>
      <w:r w:rsidR="00CA1139" w:rsidRPr="00CA1139">
        <w:rPr>
          <w:rFonts w:ascii="Times New Roman" w:hAnsi="Times New Roman" w:cs="Times New Roman"/>
          <w:sz w:val="24"/>
          <w:szCs w:val="24"/>
        </w:rPr>
        <w:t>Perform all analyses stratified by self-reported race/ethnicity (Caucasians/Europeans, African Americans, etc.)</w:t>
      </w:r>
      <w:r w:rsidR="00814E2C">
        <w:rPr>
          <w:rFonts w:ascii="Times New Roman" w:hAnsi="Times New Roman" w:cs="Times New Roman"/>
          <w:sz w:val="24"/>
          <w:szCs w:val="24"/>
        </w:rPr>
        <w:t>.</w:t>
      </w:r>
    </w:p>
    <w:p w14:paraId="28AEF8E7" w14:textId="1E2937E6" w:rsidR="00E64D66" w:rsidRDefault="00A07012" w:rsidP="00D640D3">
      <w:pPr>
        <w:pStyle w:val="ListBulle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based</w:t>
      </w:r>
      <w:r w:rsidR="00E64D66">
        <w:rPr>
          <w:rFonts w:ascii="Times New Roman" w:hAnsi="Times New Roman" w:cs="Times New Roman"/>
          <w:sz w:val="24"/>
          <w:szCs w:val="24"/>
        </w:rPr>
        <w:t xml:space="preserve">: </w:t>
      </w:r>
      <w:r w:rsidR="00352A18">
        <w:rPr>
          <w:rFonts w:ascii="Times New Roman" w:hAnsi="Times New Roman" w:cs="Times New Roman"/>
          <w:sz w:val="24"/>
          <w:szCs w:val="24"/>
        </w:rPr>
        <w:t>Perform ana</w:t>
      </w:r>
      <w:r w:rsidR="00E64D66">
        <w:rPr>
          <w:rFonts w:ascii="Times New Roman" w:hAnsi="Times New Roman" w:cs="Times New Roman"/>
          <w:sz w:val="24"/>
          <w:szCs w:val="24"/>
        </w:rPr>
        <w:t xml:space="preserve">lyses </w:t>
      </w:r>
      <w:r w:rsidR="00CF2AA9">
        <w:rPr>
          <w:rFonts w:ascii="Times New Roman" w:hAnsi="Times New Roman" w:cs="Times New Roman"/>
          <w:sz w:val="24"/>
          <w:szCs w:val="24"/>
        </w:rPr>
        <w:t xml:space="preserve">stratifying for </w:t>
      </w:r>
      <w:r>
        <w:rPr>
          <w:rFonts w:ascii="Times New Roman" w:hAnsi="Times New Roman" w:cs="Times New Roman"/>
          <w:sz w:val="24"/>
          <w:szCs w:val="24"/>
        </w:rPr>
        <w:t>sex</w:t>
      </w:r>
      <w:r w:rsidR="00352A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separately in males and females</w:t>
      </w:r>
      <w:r w:rsidR="00352A18">
        <w:rPr>
          <w:rFonts w:ascii="Times New Roman" w:hAnsi="Times New Roman" w:cs="Times New Roman"/>
          <w:sz w:val="24"/>
          <w:szCs w:val="24"/>
        </w:rPr>
        <w:t xml:space="preserve"> </w:t>
      </w:r>
      <w:r w:rsidR="002B707C">
        <w:rPr>
          <w:rFonts w:ascii="Times New Roman" w:hAnsi="Times New Roman" w:cs="Times New Roman"/>
          <w:sz w:val="24"/>
          <w:szCs w:val="24"/>
        </w:rPr>
        <w:t>as well as</w:t>
      </w:r>
      <w:r w:rsidR="00E64D66">
        <w:rPr>
          <w:rFonts w:ascii="Times New Roman" w:hAnsi="Times New Roman" w:cs="Times New Roman"/>
          <w:sz w:val="24"/>
          <w:szCs w:val="24"/>
        </w:rPr>
        <w:t xml:space="preserve"> </w:t>
      </w:r>
      <w:r w:rsidR="00CF2AA9">
        <w:rPr>
          <w:rFonts w:ascii="Times New Roman" w:hAnsi="Times New Roman" w:cs="Times New Roman"/>
          <w:sz w:val="24"/>
          <w:szCs w:val="24"/>
        </w:rPr>
        <w:t>a combined analyses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F2AA9">
        <w:rPr>
          <w:rFonts w:ascii="Times New Roman" w:hAnsi="Times New Roman" w:cs="Times New Roman"/>
          <w:sz w:val="24"/>
          <w:szCs w:val="24"/>
        </w:rPr>
        <w:t>pooling a</w:t>
      </w:r>
      <w:r w:rsidR="000C5F02">
        <w:rPr>
          <w:rFonts w:ascii="Times New Roman" w:hAnsi="Times New Roman" w:cs="Times New Roman"/>
          <w:sz w:val="24"/>
          <w:szCs w:val="24"/>
        </w:rPr>
        <w:t xml:space="preserve">ll. We may need a </w:t>
      </w:r>
      <w:r>
        <w:rPr>
          <w:rFonts w:ascii="Times New Roman" w:hAnsi="Times New Roman" w:cs="Times New Roman"/>
          <w:sz w:val="24"/>
          <w:szCs w:val="24"/>
        </w:rPr>
        <w:t>case-</w:t>
      </w:r>
      <w:r w:rsidR="000C5F02">
        <w:rPr>
          <w:rFonts w:ascii="Times New Roman" w:hAnsi="Times New Roman" w:cs="Times New Roman"/>
          <w:sz w:val="24"/>
          <w:szCs w:val="24"/>
        </w:rPr>
        <w:t>stratified</w:t>
      </w:r>
      <w:r>
        <w:rPr>
          <w:rFonts w:ascii="Times New Roman" w:hAnsi="Times New Roman" w:cs="Times New Roman"/>
          <w:sz w:val="24"/>
          <w:szCs w:val="24"/>
        </w:rPr>
        <w:t xml:space="preserve"> analyses depending on the study design</w:t>
      </w:r>
      <w:r w:rsidR="00814E2C">
        <w:rPr>
          <w:rFonts w:ascii="Times New Roman" w:hAnsi="Times New Roman" w:cs="Times New Roman"/>
          <w:sz w:val="24"/>
          <w:szCs w:val="24"/>
        </w:rPr>
        <w:t>.</w:t>
      </w:r>
    </w:p>
    <w:p w14:paraId="5B8F8963" w14:textId="77777777" w:rsidR="004F6092" w:rsidRDefault="004F6092" w:rsidP="00D640D3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C968225" w14:textId="4420BC5E" w:rsidR="004F6092" w:rsidRPr="00674393" w:rsidRDefault="004F6092" w:rsidP="00D640D3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74393">
        <w:rPr>
          <w:rFonts w:ascii="Times New Roman" w:hAnsi="Times New Roman" w:cs="Times New Roman"/>
          <w:i/>
          <w:color w:val="0000FF"/>
          <w:sz w:val="24"/>
          <w:szCs w:val="24"/>
        </w:rPr>
        <w:t>Pre</w:t>
      </w:r>
      <w:r w:rsidR="00814E2C">
        <w:rPr>
          <w:rFonts w:ascii="Times New Roman" w:hAnsi="Times New Roman" w:cs="Times New Roman"/>
          <w:i/>
          <w:color w:val="0000FF"/>
          <w:sz w:val="24"/>
          <w:szCs w:val="24"/>
        </w:rPr>
        <w:t>-a</w:t>
      </w:r>
      <w:r w:rsidRPr="00674393">
        <w:rPr>
          <w:rFonts w:ascii="Times New Roman" w:hAnsi="Times New Roman" w:cs="Times New Roman"/>
          <w:i/>
          <w:color w:val="0000FF"/>
          <w:sz w:val="24"/>
          <w:szCs w:val="24"/>
        </w:rPr>
        <w:t>nalys</w:t>
      </w:r>
      <w:r w:rsidR="00814E2C">
        <w:rPr>
          <w:rFonts w:ascii="Times New Roman" w:hAnsi="Times New Roman" w:cs="Times New Roman"/>
          <w:i/>
          <w:color w:val="0000FF"/>
          <w:sz w:val="24"/>
          <w:szCs w:val="24"/>
        </w:rPr>
        <w:t>i</w:t>
      </w:r>
      <w:r w:rsidRPr="00674393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s </w:t>
      </w:r>
      <w:r w:rsidR="00674393" w:rsidRPr="00674393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Sample </w:t>
      </w:r>
      <w:r w:rsidRPr="00674393">
        <w:rPr>
          <w:rFonts w:ascii="Times New Roman" w:hAnsi="Times New Roman" w:cs="Times New Roman"/>
          <w:i/>
          <w:color w:val="0000FF"/>
          <w:sz w:val="24"/>
          <w:szCs w:val="24"/>
        </w:rPr>
        <w:t>Quality Control (QC)</w:t>
      </w:r>
      <w:r w:rsidR="00814E2C">
        <w:rPr>
          <w:rFonts w:ascii="Times New Roman" w:hAnsi="Times New Roman" w:cs="Times New Roman"/>
          <w:i/>
          <w:color w:val="0000FF"/>
          <w:sz w:val="24"/>
          <w:szCs w:val="24"/>
        </w:rPr>
        <w:t>,</w:t>
      </w:r>
      <w:r w:rsidR="002B707C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including but not limited to:</w:t>
      </w:r>
    </w:p>
    <w:p w14:paraId="250B7D7D" w14:textId="77777777" w:rsidR="00B72F12" w:rsidRDefault="00B72F12" w:rsidP="00D640D3">
      <w:pPr>
        <w:pStyle w:val="ListBulle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F12">
        <w:rPr>
          <w:rFonts w:ascii="Times New Roman" w:hAnsi="Times New Roman" w:cs="Times New Roman"/>
          <w:sz w:val="24"/>
          <w:szCs w:val="24"/>
        </w:rPr>
        <w:t>Exclud</w:t>
      </w:r>
      <w:r w:rsidR="00352A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A18">
        <w:rPr>
          <w:rFonts w:ascii="Times New Roman" w:hAnsi="Times New Roman" w:cs="Times New Roman"/>
          <w:sz w:val="24"/>
          <w:szCs w:val="24"/>
        </w:rPr>
        <w:t xml:space="preserve">individuals with more than </w:t>
      </w:r>
      <w:r>
        <w:rPr>
          <w:rFonts w:ascii="Times New Roman" w:hAnsi="Times New Roman" w:cs="Times New Roman"/>
          <w:sz w:val="24"/>
          <w:szCs w:val="24"/>
        </w:rPr>
        <w:t xml:space="preserve">&gt; 5% </w:t>
      </w:r>
      <w:r w:rsidR="00352A18">
        <w:rPr>
          <w:rFonts w:ascii="Times New Roman" w:hAnsi="Times New Roman" w:cs="Times New Roman"/>
          <w:sz w:val="24"/>
          <w:szCs w:val="24"/>
        </w:rPr>
        <w:t>missing markers</w:t>
      </w:r>
    </w:p>
    <w:p w14:paraId="44D9F927" w14:textId="77777777" w:rsidR="00352A18" w:rsidRDefault="00352A18" w:rsidP="00D640D3">
      <w:pPr>
        <w:pStyle w:val="ListBulle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A18">
        <w:rPr>
          <w:rFonts w:ascii="Times New Roman" w:hAnsi="Times New Roman" w:cs="Times New Roman"/>
          <w:sz w:val="24"/>
          <w:szCs w:val="24"/>
        </w:rPr>
        <w:t>Exclude ethnicity outliers based on p</w:t>
      </w:r>
      <w:r w:rsidR="00B72F12" w:rsidRPr="00352A18">
        <w:rPr>
          <w:rFonts w:ascii="Times New Roman" w:hAnsi="Times New Roman" w:cs="Times New Roman"/>
          <w:sz w:val="24"/>
          <w:szCs w:val="24"/>
        </w:rPr>
        <w:t>opulation clustering</w:t>
      </w:r>
    </w:p>
    <w:p w14:paraId="793837B6" w14:textId="77777777" w:rsidR="00B72F12" w:rsidRPr="00352A18" w:rsidRDefault="00352A18" w:rsidP="00D640D3">
      <w:pPr>
        <w:pStyle w:val="ListBulle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Exclude g</w:t>
      </w:r>
      <w:r w:rsidR="00B72F12" w:rsidRPr="00352A18">
        <w:rPr>
          <w:rFonts w:ascii="Times New Roman" w:hAnsi="Times New Roman" w:cs="Times New Roman"/>
          <w:sz w:val="24"/>
          <w:szCs w:val="24"/>
        </w:rPr>
        <w:t>ender mismatch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7CBE4C8E" w14:textId="77777777" w:rsidR="002B707C" w:rsidRPr="002B707C" w:rsidRDefault="00352A18" w:rsidP="00D640D3">
      <w:pPr>
        <w:pStyle w:val="ListBulle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72F12" w:rsidRPr="00B72F12">
        <w:rPr>
          <w:rFonts w:ascii="Times New Roman" w:hAnsi="Times New Roman" w:cs="Times New Roman"/>
          <w:sz w:val="24"/>
          <w:szCs w:val="24"/>
        </w:rPr>
        <w:t>duplicate</w:t>
      </w:r>
      <w:r w:rsidR="002401B2">
        <w:rPr>
          <w:rFonts w:ascii="Times New Roman" w:hAnsi="Times New Roman" w:cs="Times New Roman"/>
          <w:sz w:val="24"/>
          <w:szCs w:val="24"/>
        </w:rPr>
        <w:t xml:space="preserve"> and twin</w:t>
      </w:r>
      <w:r w:rsidR="00B72F12" w:rsidRPr="00B72F12">
        <w:rPr>
          <w:rFonts w:ascii="Times New Roman" w:hAnsi="Times New Roman" w:cs="Times New Roman"/>
          <w:sz w:val="24"/>
          <w:szCs w:val="24"/>
        </w:rPr>
        <w:t xml:space="preserve"> pairs, keep the individual with less missing data</w:t>
      </w:r>
    </w:p>
    <w:p w14:paraId="30E24BCE" w14:textId="77777777" w:rsidR="00B64247" w:rsidRPr="00BE3AA9" w:rsidRDefault="00B64247" w:rsidP="00D640D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BE3AA9">
        <w:rPr>
          <w:rFonts w:ascii="Times New Roman" w:hAnsi="Times New Roman" w:cs="Times New Roman"/>
          <w:b/>
          <w:color w:val="C00000"/>
          <w:sz w:val="24"/>
          <w:szCs w:val="24"/>
        </w:rPr>
        <w:t>NOTES</w:t>
      </w:r>
      <w:r w:rsidR="007378F3" w:rsidRPr="00BE3AA9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14:paraId="7482DA60" w14:textId="77777777" w:rsidR="00B64247" w:rsidRPr="00B64247" w:rsidRDefault="00B64247" w:rsidP="00D640D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B008C16" w14:textId="1304DB90" w:rsidR="00E64D66" w:rsidRDefault="00B64247" w:rsidP="00D640D3">
      <w:pPr>
        <w:pStyle w:val="ListBulle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352A1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win studies, we recommend that data from one individual from </w:t>
      </w:r>
      <w:r w:rsidR="00447AB5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twin pair </w:t>
      </w:r>
      <w:r w:rsidR="00352A18">
        <w:rPr>
          <w:rFonts w:ascii="Times New Roman" w:hAnsi="Times New Roman" w:cs="Times New Roman"/>
          <w:sz w:val="24"/>
          <w:szCs w:val="24"/>
        </w:rPr>
        <w:t>(preferably with a higher</w:t>
      </w:r>
      <w:r w:rsidR="00860084">
        <w:rPr>
          <w:rFonts w:ascii="Times New Roman" w:hAnsi="Times New Roman" w:cs="Times New Roman"/>
          <w:sz w:val="24"/>
          <w:szCs w:val="24"/>
        </w:rPr>
        <w:t xml:space="preserve"> genotyping call rate</w:t>
      </w:r>
      <w:r w:rsidR="003B2A0D">
        <w:rPr>
          <w:rFonts w:ascii="Times New Roman" w:hAnsi="Times New Roman" w:cs="Times New Roman"/>
          <w:sz w:val="24"/>
          <w:szCs w:val="24"/>
        </w:rPr>
        <w:t xml:space="preserve"> and</w:t>
      </w:r>
      <w:r w:rsidR="00352A18">
        <w:rPr>
          <w:rFonts w:ascii="Times New Roman" w:hAnsi="Times New Roman" w:cs="Times New Roman"/>
          <w:sz w:val="24"/>
          <w:szCs w:val="24"/>
        </w:rPr>
        <w:t xml:space="preserve"> </w:t>
      </w:r>
      <w:r w:rsidR="003B2A0D">
        <w:rPr>
          <w:rFonts w:ascii="Times New Roman" w:hAnsi="Times New Roman" w:cs="Times New Roman"/>
          <w:sz w:val="24"/>
          <w:szCs w:val="24"/>
        </w:rPr>
        <w:t>if the sample is a case</w:t>
      </w:r>
      <w:r w:rsidR="0086008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be used</w:t>
      </w:r>
      <w:r w:rsidR="0019784A">
        <w:rPr>
          <w:rFonts w:ascii="Times New Roman" w:hAnsi="Times New Roman" w:cs="Times New Roman"/>
          <w:sz w:val="24"/>
          <w:szCs w:val="24"/>
        </w:rPr>
        <w:t>. Family based studies can run their analyses adjusting for the genetic relatedness matrix/PCs.</w:t>
      </w:r>
    </w:p>
    <w:p w14:paraId="3F0B0188" w14:textId="77777777" w:rsidR="004F6092" w:rsidRDefault="004F6092" w:rsidP="00D640D3">
      <w:pPr>
        <w:pStyle w:val="ListBullet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4469A92" w14:textId="77777777" w:rsidR="00352A18" w:rsidRPr="00352A18" w:rsidRDefault="00352A18" w:rsidP="00352A18">
      <w:pPr>
        <w:pStyle w:val="ListBulle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7378F3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Pr="007378F3">
        <w:rPr>
          <w:rFonts w:ascii="Times New Roman" w:hAnsi="Times New Roman" w:cs="Times New Roman"/>
          <w:sz w:val="24"/>
          <w:szCs w:val="24"/>
        </w:rPr>
        <w:t xml:space="preserve">refer to principal components (PCs), which are used to control for population stratification and other confounders. Here, we don’t distinguish between PCs generated using software like </w:t>
      </w:r>
      <w:proofErr w:type="spellStart"/>
      <w:r w:rsidRPr="007378F3">
        <w:rPr>
          <w:rFonts w:ascii="Times New Roman" w:hAnsi="Times New Roman" w:cs="Times New Roman"/>
          <w:sz w:val="24"/>
          <w:szCs w:val="24"/>
        </w:rPr>
        <w:t>smartPCA</w:t>
      </w:r>
      <w:proofErr w:type="spellEnd"/>
      <w:r w:rsidRPr="007378F3">
        <w:rPr>
          <w:rFonts w:ascii="Times New Roman" w:hAnsi="Times New Roman" w:cs="Times New Roman"/>
          <w:sz w:val="24"/>
          <w:szCs w:val="24"/>
        </w:rPr>
        <w:t xml:space="preserve">/EIGENSOFT or components calculated using multidimensional scaling (MDS) as implemented in PLINK. For your analyses, you should include either PCs or MDS components as covariates in the models. </w:t>
      </w:r>
      <w:r w:rsidRPr="00F25D2F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Principal components in studies with related individuals to be calculated in founders.</w:t>
      </w:r>
    </w:p>
    <w:p w14:paraId="43A4968D" w14:textId="77777777" w:rsidR="00352A18" w:rsidRDefault="00352A18" w:rsidP="00352A18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C306BF4" w14:textId="77777777" w:rsidR="004F6092" w:rsidRPr="00352A18" w:rsidRDefault="004F6092" w:rsidP="00D640D3">
      <w:pPr>
        <w:pStyle w:val="ListBulle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A18">
        <w:rPr>
          <w:rFonts w:ascii="Times New Roman" w:hAnsi="Times New Roman" w:cs="Times New Roman"/>
          <w:sz w:val="24"/>
          <w:szCs w:val="24"/>
        </w:rPr>
        <w:t xml:space="preserve">Limit your dataset to individuals with valid data for phenotype, genotype, </w:t>
      </w:r>
      <w:r w:rsidR="00352A18" w:rsidRPr="00352A18">
        <w:rPr>
          <w:rFonts w:ascii="Times New Roman" w:hAnsi="Times New Roman" w:cs="Times New Roman"/>
          <w:sz w:val="24"/>
          <w:szCs w:val="24"/>
        </w:rPr>
        <w:t xml:space="preserve">covariates, and </w:t>
      </w:r>
      <w:r w:rsidRPr="00352A18">
        <w:rPr>
          <w:rFonts w:ascii="Times New Roman" w:hAnsi="Times New Roman" w:cs="Times New Roman"/>
          <w:sz w:val="24"/>
          <w:szCs w:val="24"/>
        </w:rPr>
        <w:t>PCs</w:t>
      </w:r>
      <w:r w:rsidR="00352A18" w:rsidRPr="00352A18">
        <w:rPr>
          <w:rFonts w:ascii="Times New Roman" w:hAnsi="Times New Roman" w:cs="Times New Roman"/>
          <w:sz w:val="24"/>
          <w:szCs w:val="24"/>
        </w:rPr>
        <w:t>.</w:t>
      </w:r>
    </w:p>
    <w:p w14:paraId="08AA231F" w14:textId="77777777" w:rsidR="007378F3" w:rsidRDefault="007378F3" w:rsidP="00D640D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2120793" w14:textId="77777777" w:rsidR="000B7122" w:rsidRPr="003822F5" w:rsidRDefault="000B7122" w:rsidP="00D640D3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3822F5">
        <w:rPr>
          <w:rFonts w:ascii="Times New Roman" w:hAnsi="Times New Roman" w:cs="Times New Roman"/>
          <w:b/>
          <w:color w:val="0000FF"/>
          <w:sz w:val="28"/>
          <w:szCs w:val="28"/>
        </w:rPr>
        <w:t>Analyses</w:t>
      </w:r>
    </w:p>
    <w:p w14:paraId="08B9456F" w14:textId="77777777" w:rsidR="006B095B" w:rsidRPr="006B095B" w:rsidRDefault="006B095B" w:rsidP="006B095B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1082341" w14:textId="77777777" w:rsidR="00E41D5D" w:rsidRDefault="00E41D5D" w:rsidP="00D640D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i/>
          <w:color w:val="0000FF"/>
          <w:sz w:val="24"/>
          <w:szCs w:val="24"/>
        </w:rPr>
        <w:t>Trait Transformation</w:t>
      </w:r>
    </w:p>
    <w:p w14:paraId="78B8A3AD" w14:textId="306EDC5A" w:rsidR="00E41D5D" w:rsidRDefault="00E41D5D" w:rsidP="00E41D5D">
      <w:pPr>
        <w:pStyle w:val="ListBullet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1D5D">
        <w:rPr>
          <w:rFonts w:ascii="Times New Roman" w:hAnsi="Times New Roman" w:cs="Times New Roman"/>
          <w:sz w:val="24"/>
          <w:szCs w:val="24"/>
        </w:rPr>
        <w:t xml:space="preserve">Transform the </w:t>
      </w:r>
      <w:r w:rsidR="00315B1C">
        <w:rPr>
          <w:rFonts w:ascii="Times New Roman" w:hAnsi="Times New Roman" w:cs="Times New Roman"/>
          <w:sz w:val="24"/>
          <w:szCs w:val="24"/>
        </w:rPr>
        <w:t>traits as follows:</w:t>
      </w:r>
    </w:p>
    <w:p w14:paraId="1F343200" w14:textId="77777777" w:rsidR="00315B1C" w:rsidRPr="00315B1C" w:rsidRDefault="00315B1C" w:rsidP="00E41D5D">
      <w:pPr>
        <w:pStyle w:val="ListBullet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280844EF" w14:textId="0FCB33E7" w:rsidR="00315B1C" w:rsidRPr="00881608" w:rsidRDefault="00315B1C" w:rsidP="00315B1C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81608">
        <w:rPr>
          <w:rFonts w:ascii="Times New Roman" w:hAnsi="Times New Roman" w:cs="Times New Roman"/>
          <w:sz w:val="24"/>
          <w:szCs w:val="24"/>
        </w:rPr>
        <w:t xml:space="preserve">Calculate residuals by running this </w:t>
      </w:r>
      <w:r w:rsidR="002D647C" w:rsidRPr="00881608">
        <w:rPr>
          <w:rFonts w:ascii="Times New Roman" w:hAnsi="Times New Roman" w:cs="Times New Roman"/>
          <w:sz w:val="24"/>
          <w:szCs w:val="24"/>
        </w:rPr>
        <w:t xml:space="preserve">regression </w:t>
      </w:r>
      <w:r w:rsidRPr="00881608">
        <w:rPr>
          <w:rFonts w:ascii="Times New Roman" w:hAnsi="Times New Roman" w:cs="Times New Roman"/>
          <w:sz w:val="24"/>
          <w:szCs w:val="24"/>
        </w:rPr>
        <w:t xml:space="preserve">model for each trait separately in males and females: </w:t>
      </w:r>
    </w:p>
    <w:p w14:paraId="60494F4D" w14:textId="0192CDC2" w:rsidR="00315B1C" w:rsidRPr="00881608" w:rsidRDefault="00315B1C" w:rsidP="00315B1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81608">
        <w:rPr>
          <w:rFonts w:ascii="Times New Roman" w:hAnsi="Times New Roman" w:cs="Times New Roman"/>
          <w:sz w:val="24"/>
          <w:szCs w:val="24"/>
        </w:rPr>
        <w:t>Trait (SBP/DBP/MAP/PP) ~ age + height + PCs (if available) + (study specific covariates</w:t>
      </w:r>
      <w:r w:rsidR="002D647C" w:rsidRPr="00881608">
        <w:rPr>
          <w:rFonts w:ascii="Times New Roman" w:hAnsi="Times New Roman" w:cs="Times New Roman"/>
          <w:sz w:val="24"/>
          <w:szCs w:val="24"/>
        </w:rPr>
        <w:t xml:space="preserve"> if required</w:t>
      </w:r>
      <w:r w:rsidRPr="00881608">
        <w:rPr>
          <w:rFonts w:ascii="Times New Roman" w:hAnsi="Times New Roman" w:cs="Times New Roman"/>
          <w:sz w:val="24"/>
          <w:szCs w:val="24"/>
        </w:rPr>
        <w:t>)</w:t>
      </w:r>
    </w:p>
    <w:p w14:paraId="655FCFD6" w14:textId="77777777" w:rsidR="00315B1C" w:rsidRPr="00881608" w:rsidRDefault="00315B1C" w:rsidP="00315B1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69F49AFE" w14:textId="2A0E464A" w:rsidR="00315B1C" w:rsidRPr="00881608" w:rsidRDefault="00315B1C" w:rsidP="00315B1C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81608">
        <w:rPr>
          <w:rFonts w:ascii="Times New Roman" w:hAnsi="Times New Roman" w:cs="Times New Roman"/>
          <w:sz w:val="24"/>
          <w:szCs w:val="24"/>
        </w:rPr>
        <w:t>Perform rank-based Inverse Normal transformation of these residuals</w:t>
      </w:r>
      <w:r w:rsidR="00881608" w:rsidRPr="00881608">
        <w:rPr>
          <w:rFonts w:ascii="Times New Roman" w:hAnsi="Times New Roman" w:cs="Times New Roman"/>
          <w:sz w:val="24"/>
          <w:szCs w:val="24"/>
        </w:rPr>
        <w:t xml:space="preserve"> as follows using the tool of choice</w:t>
      </w:r>
      <w:r w:rsidRPr="00881608">
        <w:rPr>
          <w:rFonts w:ascii="Times New Roman" w:hAnsi="Times New Roman" w:cs="Times New Roman"/>
          <w:sz w:val="24"/>
          <w:szCs w:val="24"/>
        </w:rPr>
        <w:t>:</w:t>
      </w:r>
    </w:p>
    <w:p w14:paraId="70F22174" w14:textId="77777777" w:rsidR="00315B1C" w:rsidRPr="00315B1C" w:rsidRDefault="00315B1C" w:rsidP="00315B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5B1C">
        <w:rPr>
          <w:rFonts w:ascii="Times New Roman" w:hAnsi="Times New Roman" w:cs="Times New Roman"/>
          <w:b/>
          <w:color w:val="000000"/>
          <w:sz w:val="20"/>
          <w:szCs w:val="20"/>
        </w:rPr>
        <w:t>in SAS:</w:t>
      </w:r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proc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 rank data=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mydata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 out=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inv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 normal=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blom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3FA5DD9" w14:textId="77777777" w:rsidR="00315B1C" w:rsidRPr="00315B1C" w:rsidRDefault="00315B1C" w:rsidP="00315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var &amp;trait; </w:t>
      </w:r>
    </w:p>
    <w:p w14:paraId="06EF074E" w14:textId="77777777" w:rsidR="00315B1C" w:rsidRDefault="00315B1C" w:rsidP="00315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run; </w:t>
      </w:r>
    </w:p>
    <w:p w14:paraId="158A5532" w14:textId="77777777" w:rsidR="00315B1C" w:rsidRPr="00315B1C" w:rsidRDefault="00315B1C" w:rsidP="00315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1AF7FB07" w14:textId="76F31389" w:rsidR="00315B1C" w:rsidRPr="00315B1C" w:rsidRDefault="00315B1C" w:rsidP="00315B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5B1C">
        <w:rPr>
          <w:rFonts w:ascii="Times New Roman" w:hAnsi="Times New Roman" w:cs="Times New Roman"/>
          <w:b/>
          <w:color w:val="000000"/>
          <w:sz w:val="20"/>
          <w:szCs w:val="20"/>
        </w:rPr>
        <w:t>in R: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 #if you have missing data </w:t>
      </w:r>
    </w:p>
    <w:p w14:paraId="3665FE28" w14:textId="6A2A008D" w:rsidR="00315B1C" w:rsidRPr="00315B1C" w:rsidRDefault="00315B1C" w:rsidP="00315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         y&lt;-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qnorm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>((rank(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x,na.last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="keep")-0.5)/sum(!is.na(x))) </w:t>
      </w:r>
    </w:p>
    <w:p w14:paraId="68642039" w14:textId="77777777" w:rsidR="00315B1C" w:rsidRPr="00315B1C" w:rsidRDefault="00315B1C" w:rsidP="00315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D40A5E" w14:textId="77777777" w:rsidR="00315B1C" w:rsidRPr="00315B1C" w:rsidRDefault="00315B1C" w:rsidP="00315B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5B1C">
        <w:rPr>
          <w:rFonts w:ascii="Times New Roman" w:hAnsi="Times New Roman" w:cs="Times New Roman"/>
          <w:b/>
          <w:color w:val="000000"/>
          <w:sz w:val="20"/>
          <w:szCs w:val="20"/>
        </w:rPr>
        <w:t>in STATA:</w:t>
      </w:r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pctile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pvariable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 = variable, 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nquantiles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(N+1) 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genp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percent_variable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14:paraId="3E9E76B7" w14:textId="77777777" w:rsidR="00315B1C" w:rsidRPr="00315B1C" w:rsidRDefault="00315B1C" w:rsidP="00315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gen 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inv_normal_variable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invnormal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15B1C">
        <w:rPr>
          <w:rFonts w:ascii="Times New Roman" w:hAnsi="Times New Roman" w:cs="Times New Roman"/>
          <w:color w:val="000000"/>
          <w:sz w:val="20"/>
          <w:szCs w:val="20"/>
        </w:rPr>
        <w:t>percent_variable</w:t>
      </w:r>
      <w:proofErr w:type="spellEnd"/>
      <w:r w:rsidRPr="00315B1C">
        <w:rPr>
          <w:rFonts w:ascii="Times New Roman" w:hAnsi="Times New Roman" w:cs="Times New Roman"/>
          <w:color w:val="000000"/>
          <w:sz w:val="20"/>
          <w:szCs w:val="20"/>
        </w:rPr>
        <w:t xml:space="preserve">/100) </w:t>
      </w:r>
    </w:p>
    <w:p w14:paraId="5B5510F7" w14:textId="603D17A8" w:rsidR="00315B1C" w:rsidRPr="00315B1C" w:rsidRDefault="00315B1C" w:rsidP="00315B1C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315B1C">
        <w:rPr>
          <w:rFonts w:ascii="Times New Roman" w:hAnsi="Times New Roman" w:cs="Times New Roman"/>
          <w:color w:val="000000"/>
          <w:sz w:val="20"/>
          <w:szCs w:val="20"/>
        </w:rPr>
        <w:t>(Where N is number of observations)</w:t>
      </w:r>
    </w:p>
    <w:p w14:paraId="27B53EE1" w14:textId="38EBB845" w:rsidR="00315B1C" w:rsidRDefault="00315B1C" w:rsidP="00315B1C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p w14:paraId="00AB494C" w14:textId="135F19FD" w:rsidR="00881608" w:rsidRPr="00881608" w:rsidRDefault="00881608" w:rsidP="00881608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81608">
        <w:rPr>
          <w:rFonts w:ascii="Times New Roman" w:hAnsi="Times New Roman" w:cs="Times New Roman"/>
          <w:sz w:val="24"/>
          <w:szCs w:val="24"/>
        </w:rPr>
        <w:t xml:space="preserve">Use the rank based inverse normal transformed data to run the association testing with the SNPs </w:t>
      </w:r>
      <w:r>
        <w:rPr>
          <w:rFonts w:ascii="Times New Roman" w:hAnsi="Times New Roman" w:cs="Times New Roman"/>
          <w:sz w:val="24"/>
          <w:szCs w:val="24"/>
        </w:rPr>
        <w:t xml:space="preserve">for each individual trait, </w:t>
      </w:r>
      <w:r w:rsidR="003B0472">
        <w:rPr>
          <w:rFonts w:ascii="Times New Roman" w:hAnsi="Times New Roman" w:cs="Times New Roman"/>
          <w:sz w:val="24"/>
          <w:szCs w:val="24"/>
        </w:rPr>
        <w:t>as below:</w:t>
      </w:r>
    </w:p>
    <w:p w14:paraId="5E6C0FD1" w14:textId="77777777" w:rsidR="00E41D5D" w:rsidRDefault="00E41D5D" w:rsidP="00D640D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</w:p>
    <w:p w14:paraId="7E4A0181" w14:textId="77777777" w:rsidR="00881608" w:rsidRDefault="00881608" w:rsidP="00D640D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</w:p>
    <w:p w14:paraId="46A95B30" w14:textId="38EE2CB8" w:rsidR="00912A60" w:rsidRPr="00935C8D" w:rsidRDefault="00912A60" w:rsidP="00D640D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935C8D">
        <w:rPr>
          <w:rFonts w:ascii="Times New Roman" w:hAnsi="Times New Roman" w:cs="Times New Roman"/>
          <w:i/>
          <w:color w:val="0000FF"/>
          <w:sz w:val="24"/>
          <w:szCs w:val="24"/>
        </w:rPr>
        <w:t>Models to be run</w:t>
      </w:r>
      <w:r w:rsidR="004564D1">
        <w:rPr>
          <w:rFonts w:ascii="Times New Roman" w:hAnsi="Times New Roman" w:cs="Times New Roman"/>
          <w:i/>
          <w:color w:val="0000FF"/>
          <w:sz w:val="24"/>
          <w:szCs w:val="24"/>
        </w:rPr>
        <w:t>:</w:t>
      </w:r>
    </w:p>
    <w:p w14:paraId="6A1C232E" w14:textId="6DFADB85" w:rsidR="009B7B3D" w:rsidRPr="00F25D2F" w:rsidRDefault="007009AF" w:rsidP="00D64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F25D2F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All individuals</w:t>
      </w:r>
      <w:r w:rsidR="004564D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(here you can pool the inverse normal values calculated for males and females separately)</w:t>
      </w:r>
    </w:p>
    <w:p w14:paraId="547E9C10" w14:textId="355B665B" w:rsidR="0064191E" w:rsidRPr="007009AF" w:rsidRDefault="009B7B3D" w:rsidP="00D640D3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09AF">
        <w:rPr>
          <w:rFonts w:ascii="Times New Roman" w:hAnsi="Times New Roman" w:cs="Times New Roman"/>
          <w:i/>
          <w:sz w:val="24"/>
          <w:szCs w:val="24"/>
        </w:rPr>
        <w:t>Outcome (</w:t>
      </w:r>
      <w:proofErr w:type="spellStart"/>
      <w:r w:rsidR="004564D1">
        <w:rPr>
          <w:rFonts w:ascii="Times New Roman" w:hAnsi="Times New Roman" w:cs="Times New Roman"/>
          <w:i/>
          <w:sz w:val="24"/>
          <w:szCs w:val="24"/>
        </w:rPr>
        <w:t>inv_SBP</w:t>
      </w:r>
      <w:proofErr w:type="spellEnd"/>
      <w:r w:rsidR="004564D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4564D1">
        <w:rPr>
          <w:rFonts w:ascii="Times New Roman" w:hAnsi="Times New Roman" w:cs="Times New Roman"/>
          <w:i/>
          <w:sz w:val="24"/>
          <w:szCs w:val="24"/>
        </w:rPr>
        <w:t>inv_DBP</w:t>
      </w:r>
      <w:proofErr w:type="spellEnd"/>
      <w:r w:rsidR="004564D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4564D1">
        <w:rPr>
          <w:rFonts w:ascii="Times New Roman" w:hAnsi="Times New Roman" w:cs="Times New Roman"/>
          <w:i/>
          <w:sz w:val="24"/>
          <w:szCs w:val="24"/>
        </w:rPr>
        <w:t>inv_PP</w:t>
      </w:r>
      <w:proofErr w:type="spellEnd"/>
      <w:r w:rsidR="004564D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4564D1">
        <w:rPr>
          <w:rFonts w:ascii="Times New Roman" w:hAnsi="Times New Roman" w:cs="Times New Roman"/>
          <w:i/>
          <w:sz w:val="24"/>
          <w:szCs w:val="24"/>
        </w:rPr>
        <w:t>inv_MAP</w:t>
      </w:r>
      <w:proofErr w:type="spellEnd"/>
      <w:r w:rsidR="00086A80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086A80">
        <w:rPr>
          <w:rFonts w:ascii="Times New Roman" w:hAnsi="Times New Roman" w:cs="Times New Roman"/>
          <w:i/>
          <w:sz w:val="24"/>
          <w:szCs w:val="24"/>
        </w:rPr>
        <w:t>inv_HR</w:t>
      </w:r>
      <w:proofErr w:type="spellEnd"/>
      <w:r w:rsidRPr="007009AF">
        <w:rPr>
          <w:rFonts w:ascii="Times New Roman" w:hAnsi="Times New Roman" w:cs="Times New Roman"/>
          <w:i/>
          <w:sz w:val="24"/>
          <w:szCs w:val="24"/>
        </w:rPr>
        <w:t xml:space="preserve">) ~ </w:t>
      </w:r>
      <w:r w:rsidR="004564D1">
        <w:rPr>
          <w:rFonts w:ascii="Times New Roman" w:hAnsi="Times New Roman" w:cs="Times New Roman"/>
          <w:i/>
          <w:sz w:val="24"/>
          <w:szCs w:val="24"/>
        </w:rPr>
        <w:t>SNP</w:t>
      </w:r>
      <w:r w:rsidR="00CF2AA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835F16C" w14:textId="2C82CF42" w:rsidR="0064191E" w:rsidRPr="00F25D2F" w:rsidRDefault="004564D1" w:rsidP="00D64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In Males</w:t>
      </w:r>
    </w:p>
    <w:p w14:paraId="4C4840D1" w14:textId="1D2995F3" w:rsidR="004564D1" w:rsidRPr="007009AF" w:rsidRDefault="004564D1" w:rsidP="004564D1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09AF">
        <w:rPr>
          <w:rFonts w:ascii="Times New Roman" w:hAnsi="Times New Roman" w:cs="Times New Roman"/>
          <w:i/>
          <w:sz w:val="24"/>
          <w:szCs w:val="24"/>
        </w:rPr>
        <w:t>Outcome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inv_SBP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inv_DBP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inv_PP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inv_MAP</w:t>
      </w:r>
      <w:proofErr w:type="spellEnd"/>
      <w:r w:rsidR="00086A80">
        <w:rPr>
          <w:rFonts w:ascii="Times New Roman" w:hAnsi="Times New Roman" w:cs="Times New Roman"/>
          <w:i/>
          <w:sz w:val="24"/>
          <w:szCs w:val="24"/>
        </w:rPr>
        <w:t>/</w:t>
      </w:r>
      <w:r w:rsidR="00086A80" w:rsidRPr="00086A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86A80">
        <w:rPr>
          <w:rFonts w:ascii="Times New Roman" w:hAnsi="Times New Roman" w:cs="Times New Roman"/>
          <w:i/>
          <w:sz w:val="24"/>
          <w:szCs w:val="24"/>
        </w:rPr>
        <w:t>inv_HR</w:t>
      </w:r>
      <w:proofErr w:type="spellEnd"/>
      <w:r w:rsidRPr="007009AF">
        <w:rPr>
          <w:rFonts w:ascii="Times New Roman" w:hAnsi="Times New Roman" w:cs="Times New Roman"/>
          <w:i/>
          <w:sz w:val="24"/>
          <w:szCs w:val="24"/>
        </w:rPr>
        <w:t xml:space="preserve">) ~ </w:t>
      </w:r>
      <w:r>
        <w:rPr>
          <w:rFonts w:ascii="Times New Roman" w:hAnsi="Times New Roman" w:cs="Times New Roman"/>
          <w:i/>
          <w:sz w:val="24"/>
          <w:szCs w:val="24"/>
        </w:rPr>
        <w:t xml:space="preserve">SNP </w:t>
      </w:r>
    </w:p>
    <w:p w14:paraId="66EBB793" w14:textId="10DB2BA6" w:rsidR="007009AF" w:rsidRPr="00F25D2F" w:rsidRDefault="00CF2AA9" w:rsidP="00D64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In</w:t>
      </w:r>
      <w:r w:rsidR="004564D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Females</w:t>
      </w:r>
    </w:p>
    <w:p w14:paraId="4326284A" w14:textId="39E5BBA4" w:rsidR="004564D1" w:rsidRPr="007009AF" w:rsidRDefault="004564D1" w:rsidP="004564D1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09AF">
        <w:rPr>
          <w:rFonts w:ascii="Times New Roman" w:hAnsi="Times New Roman" w:cs="Times New Roman"/>
          <w:i/>
          <w:sz w:val="24"/>
          <w:szCs w:val="24"/>
        </w:rPr>
        <w:t>Outcome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inv_SBP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inv_DBP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inv_PP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inv_MAP</w:t>
      </w:r>
      <w:proofErr w:type="spellEnd"/>
      <w:r w:rsidR="00086A80">
        <w:rPr>
          <w:rFonts w:ascii="Times New Roman" w:hAnsi="Times New Roman" w:cs="Times New Roman"/>
          <w:i/>
          <w:sz w:val="24"/>
          <w:szCs w:val="24"/>
        </w:rPr>
        <w:t>/</w:t>
      </w:r>
      <w:r w:rsidR="00086A80" w:rsidRPr="00086A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86A80">
        <w:rPr>
          <w:rFonts w:ascii="Times New Roman" w:hAnsi="Times New Roman" w:cs="Times New Roman"/>
          <w:i/>
          <w:sz w:val="24"/>
          <w:szCs w:val="24"/>
        </w:rPr>
        <w:t>inv_HR</w:t>
      </w:r>
      <w:proofErr w:type="spellEnd"/>
      <w:r w:rsidRPr="007009AF">
        <w:rPr>
          <w:rFonts w:ascii="Times New Roman" w:hAnsi="Times New Roman" w:cs="Times New Roman"/>
          <w:i/>
          <w:sz w:val="24"/>
          <w:szCs w:val="24"/>
        </w:rPr>
        <w:t xml:space="preserve">) ~ </w:t>
      </w:r>
      <w:r>
        <w:rPr>
          <w:rFonts w:ascii="Times New Roman" w:hAnsi="Times New Roman" w:cs="Times New Roman"/>
          <w:i/>
          <w:sz w:val="24"/>
          <w:szCs w:val="24"/>
        </w:rPr>
        <w:t xml:space="preserve">SNP </w:t>
      </w:r>
    </w:p>
    <w:p w14:paraId="43CA670E" w14:textId="77777777" w:rsidR="0097221F" w:rsidRDefault="0097221F" w:rsidP="0097221F">
      <w:pPr>
        <w:pStyle w:val="Default"/>
        <w:spacing w:after="60"/>
        <w:contextualSpacing/>
        <w:rPr>
          <w:rFonts w:ascii="Times New Roman" w:eastAsiaTheme="minorHAnsi" w:hAnsi="Times New Roman" w:cs="Times New Roman"/>
          <w:i/>
          <w:color w:val="auto"/>
        </w:rPr>
      </w:pPr>
    </w:p>
    <w:p w14:paraId="5F8F8772" w14:textId="0EA0993C" w:rsidR="00C44921" w:rsidRPr="00C44921" w:rsidRDefault="003B0472" w:rsidP="00C44921">
      <w:pPr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Meta Data</w:t>
      </w:r>
    </w:p>
    <w:p w14:paraId="204C0E30" w14:textId="6B386716" w:rsidR="00C44921" w:rsidRDefault="000848F7" w:rsidP="000848F7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Excel Sheet asking for </w:t>
      </w:r>
      <w:r w:rsidR="00C35100">
        <w:rPr>
          <w:rFonts w:ascii="Times New Roman" w:hAnsi="Times New Roman" w:cs="Times New Roman"/>
          <w:sz w:val="24"/>
          <w:szCs w:val="24"/>
        </w:rPr>
        <w:t xml:space="preserve">meta-data </w:t>
      </w:r>
      <w:r>
        <w:rPr>
          <w:rFonts w:ascii="Times New Roman" w:hAnsi="Times New Roman" w:cs="Times New Roman"/>
          <w:sz w:val="24"/>
          <w:szCs w:val="24"/>
        </w:rPr>
        <w:t>summary w</w:t>
      </w:r>
      <w:r w:rsidR="008318A6">
        <w:rPr>
          <w:rFonts w:ascii="Times New Roman" w:hAnsi="Times New Roman" w:cs="Times New Roman"/>
          <w:sz w:val="24"/>
          <w:szCs w:val="24"/>
        </w:rPr>
        <w:t>ill</w:t>
      </w:r>
      <w:r>
        <w:rPr>
          <w:rFonts w:ascii="Times New Roman" w:hAnsi="Times New Roman" w:cs="Times New Roman"/>
          <w:sz w:val="24"/>
          <w:szCs w:val="24"/>
        </w:rPr>
        <w:t xml:space="preserve"> be provided to all participating cohorts where information on data summary, genotyping summary, author list, a brief study description and acknowledgements for each study</w:t>
      </w:r>
      <w:r w:rsidR="00C449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would be required. This file can then be completed by each study group and uploaded on the</w:t>
      </w:r>
      <w:del w:id="5" w:author="Xie, T (epi)" w:date="2020-08-25T14:16:00Z">
        <w:r w:rsidDel="00F4392E">
          <w:rPr>
            <w:rFonts w:ascii="Times New Roman" w:hAnsi="Times New Roman" w:cs="Times New Roman"/>
            <w:sz w:val="24"/>
            <w:szCs w:val="24"/>
          </w:rPr>
          <w:delText xml:space="preserve"> server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details provided for data upload</w:t>
      </w:r>
      <w:r w:rsidR="00C44921">
        <w:rPr>
          <w:rFonts w:ascii="Times New Roman" w:hAnsi="Times New Roman" w:cs="Times New Roman"/>
          <w:sz w:val="24"/>
          <w:szCs w:val="24"/>
        </w:rPr>
        <w:t xml:space="preserve"> as </w:t>
      </w:r>
      <w:r w:rsidR="00C44921" w:rsidRPr="00C44921">
        <w:rPr>
          <w:rFonts w:ascii="Times New Roman" w:hAnsi="Times New Roman" w:cs="Times New Roman"/>
          <w:sz w:val="24"/>
          <w:szCs w:val="24"/>
        </w:rPr>
        <w:t>“</w:t>
      </w:r>
      <w:r w:rsidR="00872886">
        <w:rPr>
          <w:rFonts w:ascii="Times New Roman" w:hAnsi="Times New Roman" w:cs="Times New Roman"/>
          <w:sz w:val="24"/>
          <w:szCs w:val="24"/>
        </w:rPr>
        <w:t>1000G</w:t>
      </w:r>
      <w:r w:rsidR="00C44921" w:rsidRPr="00C44921">
        <w:rPr>
          <w:rFonts w:ascii="Times New Roman" w:hAnsi="Times New Roman" w:cs="Times New Roman"/>
          <w:sz w:val="24"/>
          <w:szCs w:val="24"/>
        </w:rPr>
        <w:t xml:space="preserve">.descriptive.STUDYNAME.xls”. </w:t>
      </w:r>
    </w:p>
    <w:p w14:paraId="20C8FEE3" w14:textId="6AD07923" w:rsidR="00DE2AB1" w:rsidRDefault="00591689" w:rsidP="002401B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Data</w:t>
      </w:r>
      <w:r w:rsidR="00DE2AB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u</w:t>
      </w:r>
      <w:r w:rsidR="00DE2AB1" w:rsidRPr="00DE2AB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pload</w:t>
      </w:r>
      <w:del w:id="6" w:author="Xie, T (epi)" w:date="2020-08-25T14:15:00Z">
        <w:r w:rsidR="00DE2AB1" w:rsidRPr="00DE2AB1" w:rsidDel="00F4392E">
          <w:rPr>
            <w:rFonts w:ascii="Times New Roman" w:hAnsi="Times New Roman" w:cs="Times New Roman"/>
            <w:b/>
            <w:color w:val="404040" w:themeColor="text1" w:themeTint="BF"/>
            <w:sz w:val="24"/>
            <w:szCs w:val="24"/>
          </w:rPr>
          <w:delText xml:space="preserve"> </w:delText>
        </w:r>
        <w:r w:rsidR="00DE2AB1" w:rsidDel="00F4392E">
          <w:rPr>
            <w:rFonts w:ascii="Times New Roman" w:hAnsi="Times New Roman" w:cs="Times New Roman"/>
            <w:b/>
            <w:color w:val="404040" w:themeColor="text1" w:themeTint="BF"/>
            <w:sz w:val="24"/>
            <w:szCs w:val="24"/>
          </w:rPr>
          <w:delText>(remote server)</w:delText>
        </w:r>
      </w:del>
      <w:r w:rsidR="00DE2AB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DE2AB1" w:rsidRPr="00DE2AB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info:</w:t>
      </w:r>
    </w:p>
    <w:p w14:paraId="59E437EF" w14:textId="2D5F4BDF" w:rsidR="00983049" w:rsidRPr="001A7E00" w:rsidDel="00F4392E" w:rsidRDefault="00F4392E" w:rsidP="002401B2">
      <w:pPr>
        <w:pStyle w:val="ListBullet"/>
        <w:numPr>
          <w:ilvl w:val="0"/>
          <w:numId w:val="0"/>
        </w:numPr>
        <w:jc w:val="both"/>
        <w:rPr>
          <w:del w:id="7" w:author="Xie, T (epi)" w:date="2020-08-25T14:16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8" w:author="Xie, T (epi)" w:date="2020-08-25T14:18:00Z">
        <w:r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Contact </w:t>
        </w:r>
      </w:ins>
      <w:proofErr w:type="spellStart"/>
      <w:ins w:id="9" w:author="Xie, T (epi)" w:date="2020-08-25T14:17:00Z">
        <w:r w:rsidRPr="00EF19FC">
          <w:rPr>
            <w:rFonts w:ascii="Times New Roman" w:hAnsi="Times New Roman" w:cs="Times New Roman"/>
            <w:b/>
            <w:color w:val="404040" w:themeColor="text1" w:themeTint="BF"/>
            <w:sz w:val="24"/>
            <w:szCs w:val="24"/>
            <w:rPrChange w:id="10" w:author="Xie, T (epi)" w:date="2020-09-15T12:55:00Z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rPrChange>
          </w:rPr>
          <w:t>Tian</w:t>
        </w:r>
        <w:proofErr w:type="spellEnd"/>
        <w:r w:rsidRPr="00EF19FC">
          <w:rPr>
            <w:rFonts w:ascii="Times New Roman" w:hAnsi="Times New Roman" w:cs="Times New Roman"/>
            <w:b/>
            <w:color w:val="404040" w:themeColor="text1" w:themeTint="BF"/>
            <w:sz w:val="24"/>
            <w:szCs w:val="24"/>
            <w:rPrChange w:id="11" w:author="Xie, T (epi)" w:date="2020-09-15T12:55:00Z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rPrChange>
          </w:rPr>
          <w:t xml:space="preserve"> Xie (t.xie@umcg.nl)</w:t>
        </w:r>
        <w:r w:rsidRPr="00F4392E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</w:ins>
      <w:ins w:id="12" w:author="Xie, T (epi)" w:date="2020-08-25T14:18:00Z">
        <w:r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when you are ready for </w:t>
        </w:r>
      </w:ins>
      <w:ins w:id="13" w:author="Xie, T (epi)" w:date="2020-08-25T14:20:00Z">
        <w:r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uploading your results, then you will receive a </w:t>
        </w:r>
      </w:ins>
      <w:proofErr w:type="spellStart"/>
      <w:ins w:id="14" w:author="Xie, T (epi)" w:date="2020-08-25T14:21:00Z">
        <w:r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Sharefile</w:t>
        </w:r>
        <w:proofErr w:type="spellEnd"/>
        <w:r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link for results upload</w:t>
        </w:r>
      </w:ins>
      <w:ins w:id="15" w:author="Xie, T (epi)" w:date="2020-08-25T14:22:00Z">
        <w:r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.</w:t>
        </w:r>
      </w:ins>
      <w:ins w:id="16" w:author="Xie, T (epi)" w:date="2020-08-25T14:21:00Z">
        <w:r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</w:ins>
      <w:del w:id="17" w:author="Xie, T (epi)" w:date="2020-08-25T14:16:00Z">
        <w:r w:rsidR="007918C4" w:rsidRPr="001A7E00" w:rsidDel="00F4392E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delText>Please connect via FTP to:</w:delText>
        </w:r>
      </w:del>
    </w:p>
    <w:p w14:paraId="7F27E1CD" w14:textId="7C55692B" w:rsidR="007918C4" w:rsidRPr="001A7E00" w:rsidDel="00F4392E" w:rsidRDefault="007918C4" w:rsidP="002401B2">
      <w:pPr>
        <w:pStyle w:val="ListBullet"/>
        <w:numPr>
          <w:ilvl w:val="0"/>
          <w:numId w:val="0"/>
        </w:numPr>
        <w:jc w:val="both"/>
        <w:rPr>
          <w:del w:id="18" w:author="Xie, T (epi)" w:date="2020-08-25T14:16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del w:id="19" w:author="Xie, T (epi)" w:date="2020-08-25T14:16:00Z">
        <w:r w:rsidRPr="001A7E00" w:rsidDel="00F4392E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delText xml:space="preserve">Server: </w:delText>
        </w:r>
        <w:r w:rsidR="00B34BCC" w:rsidDel="00F4392E">
          <w:fldChar w:fldCharType="begin"/>
        </w:r>
        <w:r w:rsidR="00B34BCC" w:rsidRPr="00F4392E" w:rsidDel="00F4392E">
          <w:delInstrText xml:space="preserve"> HYPERLINK "ftp://ftp.dbac.dk" </w:delInstrText>
        </w:r>
        <w:r w:rsidR="00B34BCC" w:rsidDel="00F4392E">
          <w:fldChar w:fldCharType="separate"/>
        </w:r>
        <w:r w:rsidRPr="001A7E00" w:rsidDel="00F4392E">
          <w:rPr>
            <w:rStyle w:val="Hyperlink"/>
            <w:rFonts w:ascii="Times New Roman" w:hAnsi="Times New Roman" w:cs="Times New Roman"/>
            <w:sz w:val="24"/>
            <w:szCs w:val="24"/>
          </w:rPr>
          <w:delText>ftp.dbac.dk</w:delText>
        </w:r>
        <w:r w:rsidR="00B34BCC" w:rsidDel="00F4392E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del>
    </w:p>
    <w:p w14:paraId="4891CEB1" w14:textId="56CDE2E3" w:rsidR="007918C4" w:rsidRPr="001A7E00" w:rsidDel="00F4392E" w:rsidRDefault="007918C4" w:rsidP="002401B2">
      <w:pPr>
        <w:pStyle w:val="ListBullet"/>
        <w:numPr>
          <w:ilvl w:val="0"/>
          <w:numId w:val="0"/>
        </w:numPr>
        <w:jc w:val="both"/>
        <w:rPr>
          <w:del w:id="20" w:author="Xie, T (epi)" w:date="2020-08-25T14:16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del w:id="21" w:author="Xie, T (epi)" w:date="2020-08-25T14:16:00Z">
        <w:r w:rsidRPr="001A7E00" w:rsidDel="00F4392E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delText>Port: 21</w:delText>
        </w:r>
      </w:del>
    </w:p>
    <w:p w14:paraId="50BB5F1C" w14:textId="35FB155A" w:rsidR="007918C4" w:rsidRPr="001A7E00" w:rsidDel="00F4392E" w:rsidRDefault="007918C4" w:rsidP="002401B2">
      <w:pPr>
        <w:pStyle w:val="ListBullet"/>
        <w:numPr>
          <w:ilvl w:val="0"/>
          <w:numId w:val="0"/>
        </w:numPr>
        <w:jc w:val="both"/>
        <w:rPr>
          <w:del w:id="22" w:author="Xie, T (epi)" w:date="2020-08-25T14:16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del w:id="23" w:author="Xie, T (epi)" w:date="2020-08-25T14:16:00Z">
        <w:r w:rsidRPr="001A7E00" w:rsidDel="00F4392E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delText>User: BP_1000g</w:delText>
        </w:r>
      </w:del>
    </w:p>
    <w:p w14:paraId="7EBADDB8" w14:textId="48CD4C6C" w:rsidR="007918C4" w:rsidRPr="001A7E00" w:rsidDel="00F4392E" w:rsidRDefault="007918C4" w:rsidP="002401B2">
      <w:pPr>
        <w:pStyle w:val="ListBullet"/>
        <w:numPr>
          <w:ilvl w:val="0"/>
          <w:numId w:val="0"/>
        </w:numPr>
        <w:jc w:val="both"/>
        <w:rPr>
          <w:del w:id="24" w:author="Xie, T (epi)" w:date="2020-08-25T14:16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del w:id="25" w:author="Xie, T (epi)" w:date="2020-08-25T14:16:00Z">
        <w:r w:rsidRPr="001A7E00" w:rsidDel="00F4392E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delText>Password: aguila1982</w:delText>
        </w:r>
      </w:del>
    </w:p>
    <w:p w14:paraId="5556A2F0" w14:textId="06F9B1AA" w:rsidR="007918C4" w:rsidRDefault="007918C4" w:rsidP="002401B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del w:id="26" w:author="Xie, T (epi)" w:date="2020-08-25T14:16:00Z">
        <w:r w:rsidDel="00F4392E">
          <w:rPr>
            <w:rFonts w:ascii="Times New Roman" w:hAnsi="Times New Roman" w:cs="Times New Roman"/>
            <w:b/>
            <w:color w:val="404040" w:themeColor="text1" w:themeTint="BF"/>
            <w:sz w:val="24"/>
            <w:szCs w:val="24"/>
          </w:rPr>
          <w:delText>Please upload files directly into this directory. Please do not create new directories.</w:delText>
        </w:r>
      </w:del>
    </w:p>
    <w:p w14:paraId="2342A870" w14:textId="77777777" w:rsidR="00983049" w:rsidRDefault="00983049" w:rsidP="002401B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1C1066E4" w14:textId="77777777" w:rsidR="00B44969" w:rsidRDefault="00B44969" w:rsidP="002401B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6546FB40" w14:textId="2222C5B5" w:rsidR="00B44969" w:rsidRPr="00B44969" w:rsidRDefault="005834E6" w:rsidP="002401B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Contact</w:t>
      </w:r>
      <w:ins w:id="27" w:author="Xie, T (epi)" w:date="2020-08-25T14:22:00Z">
        <w:r w:rsidR="00F4392E" w:rsidRPr="00F4392E">
          <w:t xml:space="preserve"> </w:t>
        </w:r>
        <w:proofErr w:type="spellStart"/>
        <w:r w:rsidR="00F4392E" w:rsidRPr="00EF19FC">
          <w:rPr>
            <w:rFonts w:ascii="Times New Roman" w:hAnsi="Times New Roman" w:cs="Times New Roman"/>
            <w:b/>
            <w:color w:val="404040" w:themeColor="text1" w:themeTint="BF"/>
            <w:sz w:val="24"/>
            <w:szCs w:val="24"/>
            <w:rPrChange w:id="28" w:author="Xie, T (epi)" w:date="2020-09-15T12:55:00Z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rPrChange>
          </w:rPr>
          <w:t>Tian</w:t>
        </w:r>
        <w:proofErr w:type="spellEnd"/>
        <w:r w:rsidR="00F4392E" w:rsidRPr="00EF19FC">
          <w:rPr>
            <w:rFonts w:ascii="Times New Roman" w:hAnsi="Times New Roman" w:cs="Times New Roman"/>
            <w:b/>
            <w:color w:val="404040" w:themeColor="text1" w:themeTint="BF"/>
            <w:sz w:val="24"/>
            <w:szCs w:val="24"/>
            <w:rPrChange w:id="29" w:author="Xie, T (epi)" w:date="2020-09-15T12:55:00Z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rPrChange>
          </w:rPr>
          <w:t xml:space="preserve"> Xie (t.xie@umcg.nl)</w:t>
        </w:r>
      </w:ins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del w:id="30" w:author="Xie, T (epi)" w:date="2020-08-25T14:17:00Z">
        <w:r w:rsidDel="00F4392E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delText xml:space="preserve">Tarun Ahluwalia </w:delText>
        </w:r>
        <w:r w:rsidR="00B34BCC" w:rsidDel="00F4392E">
          <w:fldChar w:fldCharType="begin"/>
        </w:r>
        <w:r w:rsidR="00B34BCC" w:rsidDel="00F4392E">
          <w:delInstrText xml:space="preserve"> HYPERLINK "mailto:tarun.veer.singh.ahluwalia@regionh.dk" </w:delInstrText>
        </w:r>
        <w:r w:rsidR="00B34BCC" w:rsidDel="00F4392E">
          <w:fldChar w:fldCharType="separate"/>
        </w:r>
        <w:r w:rsidR="0051758C" w:rsidRPr="007C0DC5" w:rsidDel="00F4392E">
          <w:rPr>
            <w:rStyle w:val="Hyperlink"/>
            <w:rFonts w:ascii="Times New Roman" w:hAnsi="Times New Roman" w:cs="Times New Roman"/>
            <w:b/>
            <w:sz w:val="24"/>
            <w:szCs w:val="24"/>
          </w:rPr>
          <w:delText>tarun.veer.singh.ahluwalia@regionh.dk</w:delText>
        </w:r>
        <w:r w:rsidR="00B34BCC" w:rsidDel="00F4392E">
          <w:rPr>
            <w:rStyle w:val="Hyperlink"/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51758C" w:rsidDel="00F4392E">
          <w:rPr>
            <w:rFonts w:ascii="Times New Roman" w:hAnsi="Times New Roman" w:cs="Times New Roman"/>
            <w:b/>
            <w:color w:val="404040" w:themeColor="text1" w:themeTint="BF"/>
            <w:sz w:val="24"/>
            <w:szCs w:val="24"/>
          </w:rPr>
          <w:delText xml:space="preserve"> </w:delText>
        </w:r>
      </w:del>
      <w:r w:rsidR="00B44969" w:rsidRPr="00B4496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for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result </w:t>
      </w:r>
      <w:r w:rsidR="00B44969" w:rsidRPr="00B4496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upload details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or issues related to it</w:t>
      </w:r>
      <w:r w:rsidR="00B44969" w:rsidRPr="00B4496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41E7F1AE" w14:textId="77777777" w:rsidR="00C44921" w:rsidDel="00F4392E" w:rsidRDefault="00C44921" w:rsidP="00DE2AB1">
      <w:pPr>
        <w:pStyle w:val="ListBullet"/>
        <w:numPr>
          <w:ilvl w:val="0"/>
          <w:numId w:val="0"/>
        </w:numPr>
        <w:jc w:val="both"/>
        <w:rPr>
          <w:del w:id="31" w:author="Xie, T (epi)" w:date="2020-08-25T14:22:00Z"/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7A2F7148" w14:textId="6DD7AC8D" w:rsidR="00C44921" w:rsidRDefault="00C44921" w:rsidP="00DE2AB1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817F4E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Data upload format</w:t>
      </w:r>
      <w:r w:rsidR="00817F4E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for single </w:t>
      </w:r>
      <w:r w:rsidR="0025124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variant </w:t>
      </w:r>
      <w:r w:rsidR="00817F4E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analyses: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7278"/>
      </w:tblGrid>
      <w:tr w:rsidR="000F440A" w14:paraId="38869FD1" w14:textId="77777777" w:rsidTr="000F440A">
        <w:tc>
          <w:tcPr>
            <w:tcW w:w="2910" w:type="dxa"/>
          </w:tcPr>
          <w:p w14:paraId="62162A07" w14:textId="6F073D70" w:rsidR="000F440A" w:rsidRDefault="004665EF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MARKER</w:t>
            </w:r>
          </w:p>
        </w:tc>
        <w:tc>
          <w:tcPr>
            <w:tcW w:w="7278" w:type="dxa"/>
          </w:tcPr>
          <w:p w14:paraId="07573B32" w14:textId="4B23E670" w:rsidR="000F440A" w:rsidRPr="00DA7BE8" w:rsidRDefault="00251248" w:rsidP="00147A36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Variant</w:t>
            </w:r>
            <w:r w:rsidRPr="00DA7BE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 w:rsidR="00DA7BE8" w:rsidRPr="00DA7BE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identifier of marker analyzed </w:t>
            </w:r>
            <w:r w:rsidR="002449F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in the format of CHR:POSITION:SNP|INDEL, </w:t>
            </w:r>
            <w:proofErr w:type="spellStart"/>
            <w:r w:rsidR="002449F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eg</w:t>
            </w:r>
            <w:proofErr w:type="spellEnd"/>
            <w:r w:rsidR="002449F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 1:12345:SNP or 10:54321:INDEL. Position should be reported in build hg19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 Do not code chromosome with prefix “</w:t>
            </w:r>
            <w:proofErr w:type="spellStart"/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chr</w:t>
            </w:r>
            <w:proofErr w:type="spellEnd"/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”.</w:t>
            </w:r>
          </w:p>
        </w:tc>
      </w:tr>
      <w:tr w:rsidR="000F440A" w14:paraId="11330C93" w14:textId="77777777" w:rsidTr="000F440A">
        <w:tc>
          <w:tcPr>
            <w:tcW w:w="2910" w:type="dxa"/>
          </w:tcPr>
          <w:p w14:paraId="1FADE6AD" w14:textId="6FD3E623" w:rsidR="000F440A" w:rsidRDefault="005A0657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RS</w:t>
            </w:r>
          </w:p>
        </w:tc>
        <w:tc>
          <w:tcPr>
            <w:tcW w:w="7278" w:type="dxa"/>
          </w:tcPr>
          <w:p w14:paraId="6D7734D7" w14:textId="7277D5BE" w:rsidR="000F440A" w:rsidRPr="00DA7BE8" w:rsidRDefault="000F440A" w:rsidP="005A0657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proofErr w:type="spellStart"/>
            <w:r w:rsidRPr="00DA7BE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rs</w:t>
            </w:r>
            <w:proofErr w:type="spellEnd"/>
            <w:r w:rsidRPr="00DA7BE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number if available</w:t>
            </w:r>
            <w:r w:rsidR="002E17D9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(</w:t>
            </w:r>
            <w:proofErr w:type="spellStart"/>
            <w:r w:rsidR="002E17D9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eg</w:t>
            </w:r>
            <w:proofErr w:type="spellEnd"/>
            <w:r w:rsidR="002E17D9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 rs884808)</w:t>
            </w:r>
            <w:r w:rsidR="002449F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 “-“</w:t>
            </w:r>
            <w:r w:rsidR="0025124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if not available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DA7BE8" w14:paraId="33FFFE2D" w14:textId="77777777" w:rsidTr="000F440A">
        <w:tc>
          <w:tcPr>
            <w:tcW w:w="2910" w:type="dxa"/>
          </w:tcPr>
          <w:p w14:paraId="4E062A09" w14:textId="2F30C786" w:rsidR="00DA7BE8" w:rsidRDefault="005A0657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STRAND</w:t>
            </w:r>
          </w:p>
        </w:tc>
        <w:tc>
          <w:tcPr>
            <w:tcW w:w="7278" w:type="dxa"/>
          </w:tcPr>
          <w:p w14:paraId="5D878B83" w14:textId="444BEFC6" w:rsidR="00DA7BE8" w:rsidRPr="00DA7BE8" w:rsidRDefault="00DA7BE8" w:rsidP="00B822CF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DA7BE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 single character ‘+’ or ‘-‘ ; strand on which the alleles are reported</w:t>
            </w:r>
            <w:r w:rsidR="002E17D9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(preferably ‘+’)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DA7BE8" w14:paraId="328F4924" w14:textId="77777777" w:rsidTr="000F440A">
        <w:tc>
          <w:tcPr>
            <w:tcW w:w="2910" w:type="dxa"/>
          </w:tcPr>
          <w:p w14:paraId="06E46237" w14:textId="7D632E6D" w:rsidR="00DA7BE8" w:rsidRDefault="005A0657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CHR</w:t>
            </w:r>
          </w:p>
        </w:tc>
        <w:tc>
          <w:tcPr>
            <w:tcW w:w="7278" w:type="dxa"/>
          </w:tcPr>
          <w:p w14:paraId="029894C0" w14:textId="211BD876" w:rsidR="00DA7BE8" w:rsidRPr="00DA7BE8" w:rsidRDefault="00DA7BE8" w:rsidP="00B822CF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DA7BE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Chromosome</w:t>
            </w:r>
            <w:r w:rsidR="002E17D9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(autosomes: 1-22)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 Do not code code chromosome with prefix “</w:t>
            </w:r>
            <w:proofErr w:type="spellStart"/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chr</w:t>
            </w:r>
            <w:proofErr w:type="spellEnd"/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”.</w:t>
            </w:r>
          </w:p>
        </w:tc>
      </w:tr>
      <w:tr w:rsidR="00B14D03" w14:paraId="2C8E2973" w14:textId="77777777" w:rsidTr="000F440A">
        <w:tc>
          <w:tcPr>
            <w:tcW w:w="2910" w:type="dxa"/>
          </w:tcPr>
          <w:p w14:paraId="5E6412F1" w14:textId="7158A4FC" w:rsidR="00B14D03" w:rsidRDefault="00B14D03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BUILD</w:t>
            </w:r>
          </w:p>
        </w:tc>
        <w:tc>
          <w:tcPr>
            <w:tcW w:w="7278" w:type="dxa"/>
          </w:tcPr>
          <w:p w14:paraId="4037824A" w14:textId="2096F1C6" w:rsidR="00B14D03" w:rsidRPr="00DA7BE8" w:rsidRDefault="00B14D03" w:rsidP="00B822CF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37.1 </w:t>
            </w:r>
            <w:r w:rsidR="0092580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proffered</w:t>
            </w:r>
          </w:p>
        </w:tc>
      </w:tr>
      <w:tr w:rsidR="00DA7BE8" w14:paraId="5D142074" w14:textId="77777777" w:rsidTr="000F440A">
        <w:tc>
          <w:tcPr>
            <w:tcW w:w="2910" w:type="dxa"/>
          </w:tcPr>
          <w:p w14:paraId="6E762F9A" w14:textId="60F90820" w:rsidR="00DA7BE8" w:rsidRDefault="005A0657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POS</w:t>
            </w:r>
          </w:p>
        </w:tc>
        <w:tc>
          <w:tcPr>
            <w:tcW w:w="7278" w:type="dxa"/>
          </w:tcPr>
          <w:p w14:paraId="470D1CBC" w14:textId="0A8DE531" w:rsidR="00DA7BE8" w:rsidRPr="00DA7BE8" w:rsidRDefault="00DA7BE8" w:rsidP="00251248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DA7BE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Base position of the </w:t>
            </w:r>
            <w:r w:rsidR="0025124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variant in build hg19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DA7BE8" w14:paraId="5B3C9E6E" w14:textId="77777777" w:rsidTr="000F440A">
        <w:tc>
          <w:tcPr>
            <w:tcW w:w="2910" w:type="dxa"/>
          </w:tcPr>
          <w:p w14:paraId="682DD8E8" w14:textId="0B6AD3FD" w:rsidR="00DA7BE8" w:rsidRDefault="00DA7BE8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N</w:t>
            </w:r>
          </w:p>
        </w:tc>
        <w:tc>
          <w:tcPr>
            <w:tcW w:w="7278" w:type="dxa"/>
          </w:tcPr>
          <w:p w14:paraId="41E72328" w14:textId="5200C61B" w:rsidR="00DA7BE8" w:rsidRPr="00DA7BE8" w:rsidRDefault="00DA7BE8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DA7BE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Positive integer; the effective number of subjects analyzed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DA7BE8" w14:paraId="24963937" w14:textId="77777777" w:rsidTr="000F440A">
        <w:tc>
          <w:tcPr>
            <w:tcW w:w="2910" w:type="dxa"/>
          </w:tcPr>
          <w:p w14:paraId="3F96C730" w14:textId="009E44AC" w:rsidR="00DA7BE8" w:rsidRDefault="005A0657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EFFECT_ALLELE</w:t>
            </w:r>
          </w:p>
        </w:tc>
        <w:tc>
          <w:tcPr>
            <w:tcW w:w="7278" w:type="dxa"/>
          </w:tcPr>
          <w:p w14:paraId="1664657D" w14:textId="3F599F60" w:rsidR="00DA7BE8" w:rsidRPr="00DA7BE8" w:rsidRDefault="00251248" w:rsidP="00DA7BE8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 upper case character string of the effect allele, e.g. “A”, “C”, “T”, “G” for single nucleotide variants, and the 1000g allele string for INDELs (e.g. “ATCCG”).</w:t>
            </w:r>
          </w:p>
        </w:tc>
      </w:tr>
      <w:tr w:rsidR="00DA7BE8" w14:paraId="1CE01792" w14:textId="77777777" w:rsidTr="000F440A">
        <w:tc>
          <w:tcPr>
            <w:tcW w:w="2910" w:type="dxa"/>
          </w:tcPr>
          <w:p w14:paraId="321DAD6D" w14:textId="6C440329" w:rsidR="00DA7BE8" w:rsidRDefault="005A0657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OTHER_ALLELE</w:t>
            </w:r>
          </w:p>
        </w:tc>
        <w:tc>
          <w:tcPr>
            <w:tcW w:w="7278" w:type="dxa"/>
          </w:tcPr>
          <w:p w14:paraId="3792FC26" w14:textId="38327587" w:rsidR="00DA7BE8" w:rsidRPr="00DA7BE8" w:rsidRDefault="00251248" w:rsidP="00251248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 upper case character string of the other allele, e.g. “A”, “C”, “T”, “G” for single nucleotide variants, and the 1000g allele string for INDELs (e.g. “ATCCG”).</w:t>
            </w:r>
          </w:p>
        </w:tc>
      </w:tr>
      <w:tr w:rsidR="00DA7BE8" w14:paraId="2EB9499F" w14:textId="77777777" w:rsidTr="000F440A">
        <w:tc>
          <w:tcPr>
            <w:tcW w:w="2910" w:type="dxa"/>
          </w:tcPr>
          <w:p w14:paraId="5BF506BE" w14:textId="77777777" w:rsidR="00DA7BE8" w:rsidRDefault="00DA7BE8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EAF</w:t>
            </w:r>
          </w:p>
        </w:tc>
        <w:tc>
          <w:tcPr>
            <w:tcW w:w="7278" w:type="dxa"/>
          </w:tcPr>
          <w:p w14:paraId="62108488" w14:textId="02D39B81" w:rsidR="00DA7BE8" w:rsidRPr="00DA7BE8" w:rsidRDefault="00DA7BE8" w:rsidP="005A0657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DA7BE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Effect allele frequency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(range 0-1)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DA7BE8" w14:paraId="5A8FA734" w14:textId="77777777" w:rsidTr="000F440A">
        <w:tc>
          <w:tcPr>
            <w:tcW w:w="2910" w:type="dxa"/>
          </w:tcPr>
          <w:p w14:paraId="154A280A" w14:textId="38B4D9BA" w:rsidR="00DA7BE8" w:rsidRDefault="00B9256F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BETA</w:t>
            </w:r>
          </w:p>
        </w:tc>
        <w:tc>
          <w:tcPr>
            <w:tcW w:w="7278" w:type="dxa"/>
          </w:tcPr>
          <w:p w14:paraId="58EEC1DA" w14:textId="0B016714" w:rsidR="00DA7BE8" w:rsidRPr="00DA7BE8" w:rsidRDefault="002E17D9" w:rsidP="005A0657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Estimates</w:t>
            </w:r>
            <w:r w:rsidR="00B9256F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of effect size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DA7BE8" w14:paraId="2E8F0BC5" w14:textId="77777777" w:rsidTr="000F440A">
        <w:tc>
          <w:tcPr>
            <w:tcW w:w="2910" w:type="dxa"/>
          </w:tcPr>
          <w:p w14:paraId="540E5C04" w14:textId="1369C2ED" w:rsidR="00DA7BE8" w:rsidRDefault="00B9256F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SE</w:t>
            </w:r>
          </w:p>
        </w:tc>
        <w:tc>
          <w:tcPr>
            <w:tcW w:w="7278" w:type="dxa"/>
          </w:tcPr>
          <w:p w14:paraId="45ECF565" w14:textId="4FDC1B1F" w:rsidR="00DA7BE8" w:rsidRPr="00DA7BE8" w:rsidRDefault="00251248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</w:t>
            </w:r>
            <w:r w:rsidR="00B9256F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stimated standard error on the estimate of the effect size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DA7BE8" w14:paraId="3EC5F5C8" w14:textId="77777777" w:rsidTr="000F440A">
        <w:tc>
          <w:tcPr>
            <w:tcW w:w="2910" w:type="dxa"/>
          </w:tcPr>
          <w:p w14:paraId="40C34382" w14:textId="32A436A1" w:rsidR="00DA7BE8" w:rsidRDefault="00B9256F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</w:t>
            </w:r>
          </w:p>
        </w:tc>
        <w:tc>
          <w:tcPr>
            <w:tcW w:w="7278" w:type="dxa"/>
          </w:tcPr>
          <w:p w14:paraId="1E019BE2" w14:textId="4A094F37" w:rsidR="00DA7BE8" w:rsidRPr="00DA7BE8" w:rsidRDefault="00251248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S</w:t>
            </w:r>
            <w:r w:rsidR="0082035A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ignificance of the variant association, uncorrected for genomic control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DA7BE8" w14:paraId="56D6E7DF" w14:textId="77777777" w:rsidTr="000F440A">
        <w:tc>
          <w:tcPr>
            <w:tcW w:w="2910" w:type="dxa"/>
          </w:tcPr>
          <w:p w14:paraId="4B72DAD6" w14:textId="5922E181" w:rsidR="00DA7BE8" w:rsidRDefault="009C00E4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P_HWE</w:t>
            </w:r>
          </w:p>
        </w:tc>
        <w:tc>
          <w:tcPr>
            <w:tcW w:w="7278" w:type="dxa"/>
          </w:tcPr>
          <w:p w14:paraId="10423423" w14:textId="2DB2C29A" w:rsidR="00DA7BE8" w:rsidRPr="00DA7BE8" w:rsidRDefault="009C00E4" w:rsidP="002E17D9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Only for genotyped data; Exact HWE </w:t>
            </w:r>
            <w:r w:rsidRPr="009C00E4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value for the samples analyzed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DA7BE8" w14:paraId="4072A269" w14:textId="77777777" w:rsidTr="000F440A">
        <w:tc>
          <w:tcPr>
            <w:tcW w:w="2910" w:type="dxa"/>
          </w:tcPr>
          <w:p w14:paraId="0D8A48F5" w14:textId="6230CF2A" w:rsidR="00DA7BE8" w:rsidRDefault="005A0657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CALLRATE</w:t>
            </w:r>
          </w:p>
        </w:tc>
        <w:tc>
          <w:tcPr>
            <w:tcW w:w="7278" w:type="dxa"/>
          </w:tcPr>
          <w:p w14:paraId="0D1D848C" w14:textId="21F56D77" w:rsidR="00DA7BE8" w:rsidRPr="00DA7BE8" w:rsidRDefault="009C00E4" w:rsidP="005A0657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Only for genotyped data; Call rate of this 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marker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across all subjects. Perfectly genotyped (100%) data will have 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all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rate=1.00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DA7BE8" w14:paraId="7F6BE77B" w14:textId="77777777" w:rsidTr="000F440A">
        <w:tc>
          <w:tcPr>
            <w:tcW w:w="2910" w:type="dxa"/>
          </w:tcPr>
          <w:p w14:paraId="08CD6ECA" w14:textId="2D6119FE" w:rsidR="00DA7BE8" w:rsidRDefault="005A0657" w:rsidP="005A0657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INFO_TYPE</w:t>
            </w:r>
          </w:p>
        </w:tc>
        <w:tc>
          <w:tcPr>
            <w:tcW w:w="7278" w:type="dxa"/>
          </w:tcPr>
          <w:p w14:paraId="2B1457BA" w14:textId="0314CC2D" w:rsidR="00DA7BE8" w:rsidRDefault="00974878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Only for 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mputed data; code indicating the type of data in the ‘Information’ column (i.e. type of 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mputation and analyses software used)</w:t>
            </w:r>
          </w:p>
          <w:p w14:paraId="4C1D7CAE" w14:textId="4EB06C4A" w:rsidR="00974878" w:rsidRDefault="00974878" w:rsidP="00974878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For directly genotyped 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markers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and if the 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marker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was not tested by using imputation or genotyping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uncertainity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/doses</w:t>
            </w:r>
          </w:p>
          <w:p w14:paraId="3AFD3F5A" w14:textId="61372082" w:rsidR="00974878" w:rsidRDefault="00974878" w:rsidP="00974878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For MACH imputed 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marker</w:t>
            </w:r>
          </w:p>
          <w:p w14:paraId="60F7D80B" w14:textId="1AE6FBF6" w:rsidR="00974878" w:rsidRDefault="00974878" w:rsidP="00974878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For SNPTEST imputed 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marker</w:t>
            </w:r>
          </w:p>
          <w:p w14:paraId="5B1F4121" w14:textId="2A5CD2F4" w:rsidR="00974878" w:rsidRDefault="00974878" w:rsidP="00974878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For a PLINK imputed </w:t>
            </w:r>
            <w:r w:rsidR="005A06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marker</w:t>
            </w:r>
          </w:p>
          <w:p w14:paraId="4C1FEA4A" w14:textId="4CA3FBA2" w:rsidR="00974878" w:rsidRPr="00DA7BE8" w:rsidRDefault="00974878" w:rsidP="00974878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QuickTest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based ‘Information’ column</w:t>
            </w:r>
          </w:p>
        </w:tc>
      </w:tr>
      <w:tr w:rsidR="009C00E4" w14:paraId="1428C872" w14:textId="77777777" w:rsidTr="000F440A">
        <w:tc>
          <w:tcPr>
            <w:tcW w:w="2910" w:type="dxa"/>
          </w:tcPr>
          <w:p w14:paraId="55AC2FBF" w14:textId="42BE8C32" w:rsidR="009C00E4" w:rsidRDefault="004665EF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INFO</w:t>
            </w:r>
          </w:p>
        </w:tc>
        <w:tc>
          <w:tcPr>
            <w:tcW w:w="7278" w:type="dxa"/>
          </w:tcPr>
          <w:p w14:paraId="763DC60B" w14:textId="7CFF911C" w:rsidR="00D9783C" w:rsidRDefault="00B411DA" w:rsidP="00DE2AB1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Only for Imputed data; </w:t>
            </w:r>
            <w:r w:rsidR="0015775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Numeric; Corresponds to a value (0-1) where PLINK generated values can exceed 1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 The following are the info to be put under the ‘Information’ column and correspond to the type of imputation software used (stated under ‘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Information_type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’)</w:t>
            </w:r>
          </w:p>
          <w:p w14:paraId="33A3C5A2" w14:textId="1521BA90" w:rsidR="00D9783C" w:rsidRPr="00D9783C" w:rsidRDefault="00D9783C" w:rsidP="00D9783C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D9783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2E17D9">
              <w:rPr>
                <w:rFonts w:ascii="Times New Roman" w:hAnsi="Times New Roman" w:cs="Times New Roman"/>
                <w:i/>
                <w:sz w:val="24"/>
                <w:szCs w:val="24"/>
              </w:rPr>
              <w:t>r2_Hat</w:t>
            </w:r>
            <w:r w:rsidRPr="00D9783C">
              <w:rPr>
                <w:rFonts w:ascii="Times New Roman" w:hAnsi="Times New Roman" w:cs="Times New Roman"/>
                <w:sz w:val="24"/>
                <w:szCs w:val="24"/>
              </w:rPr>
              <w:t>’ from MACH2DAT/MACH2QTL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(if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Information_type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was 1)</w:t>
            </w:r>
            <w:r w:rsidRPr="00D97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29105E" w14:textId="19584F20" w:rsidR="00D9783C" w:rsidRDefault="00D9783C" w:rsidP="00D9783C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2E17D9">
              <w:rPr>
                <w:rFonts w:ascii="Times New Roman" w:hAnsi="Times New Roman" w:cs="Times New Roman"/>
                <w:i/>
                <w:sz w:val="24"/>
                <w:szCs w:val="24"/>
              </w:rPr>
              <w:t>proper-info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from SNPTEST (if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Information_type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was 2)</w:t>
            </w:r>
          </w:p>
          <w:p w14:paraId="6BE0444E" w14:textId="10BE0E37" w:rsidR="00D9783C" w:rsidRDefault="00D9783C" w:rsidP="00D9783C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2E17D9">
              <w:rPr>
                <w:rFonts w:ascii="Times New Roman" w:hAnsi="Times New Roman" w:cs="Times New Roman"/>
                <w:i/>
                <w:sz w:val="24"/>
                <w:szCs w:val="24"/>
              </w:rPr>
              <w:t>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from PLINK (if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Information_type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was 3)</w:t>
            </w:r>
          </w:p>
          <w:p w14:paraId="49B0869B" w14:textId="2AF02FF3" w:rsidR="00157757" w:rsidRPr="00F4392E" w:rsidRDefault="00D9783C" w:rsidP="00F4392E">
            <w:pPr>
              <w:pStyle w:val="ListBullet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2E17D9">
              <w:rPr>
                <w:rFonts w:ascii="Times New Roman" w:hAnsi="Times New Roman" w:cs="Times New Roman"/>
                <w:i/>
                <w:sz w:val="24"/>
                <w:szCs w:val="24"/>
              </w:rPr>
              <w:t>r2hat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from QUICKTEST (if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Information_type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was 4)</w:t>
            </w:r>
          </w:p>
        </w:tc>
      </w:tr>
    </w:tbl>
    <w:p w14:paraId="3F7FB562" w14:textId="77777777" w:rsidR="00817F4E" w:rsidRPr="00817F4E" w:rsidDel="00F4392E" w:rsidRDefault="00817F4E" w:rsidP="00DE2AB1">
      <w:pPr>
        <w:pStyle w:val="ListBullet"/>
        <w:numPr>
          <w:ilvl w:val="0"/>
          <w:numId w:val="0"/>
        </w:numPr>
        <w:jc w:val="both"/>
        <w:rPr>
          <w:del w:id="32" w:author="Xie, T (epi)" w:date="2020-08-25T14:22:00Z"/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14:paraId="215E5263" w14:textId="77777777" w:rsidR="00392253" w:rsidRDefault="0039225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A8B5504" w14:textId="77777777" w:rsidR="00392253" w:rsidRPr="009D4A0C" w:rsidRDefault="00392253" w:rsidP="00392253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9D4A0C">
        <w:rPr>
          <w:rFonts w:ascii="Times New Roman" w:hAnsi="Times New Roman" w:cs="Times New Roman"/>
          <w:b/>
          <w:color w:val="0000FF"/>
          <w:sz w:val="28"/>
          <w:szCs w:val="28"/>
        </w:rPr>
        <w:t>File naming convention</w:t>
      </w:r>
    </w:p>
    <w:p w14:paraId="0E494503" w14:textId="77777777" w:rsidR="00392253" w:rsidRPr="00392253" w:rsidRDefault="00392253" w:rsidP="00392253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39225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Please use the following naming scheme:</w:t>
      </w:r>
    </w:p>
    <w:p w14:paraId="64A3A71E" w14:textId="77777777" w:rsidR="00983049" w:rsidRDefault="00392253" w:rsidP="00983049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39225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STUDY.</w:t>
      </w:r>
      <w:r w:rsidR="0034332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TRAIT.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ANALYSES</w:t>
      </w:r>
      <w:r w:rsidRPr="0039225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ETHNICITY.</w:t>
      </w:r>
      <w:r w:rsidRPr="0039225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DATE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.INITIALS</w:t>
      </w:r>
      <w:r w:rsidR="0098304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.txt</w:t>
      </w:r>
    </w:p>
    <w:p w14:paraId="2B7BB911" w14:textId="754F108D" w:rsidR="00392253" w:rsidRPr="00392253" w:rsidRDefault="00983049" w:rsidP="00983049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</w:p>
    <w:p w14:paraId="753ADC38" w14:textId="77777777" w:rsidR="00983049" w:rsidRPr="00983049" w:rsidRDefault="00392253" w:rsidP="0098304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83049">
        <w:rPr>
          <w:rFonts w:ascii="Times New Roman" w:hAnsi="Times New Roman" w:cs="Times New Roman"/>
          <w:sz w:val="24"/>
          <w:szCs w:val="24"/>
        </w:rPr>
        <w:t xml:space="preserve">STUDY is a short (14 characters or less) identifier for the population studied.  </w:t>
      </w:r>
    </w:p>
    <w:p w14:paraId="1D8B1C98" w14:textId="4A6E2B56" w:rsidR="00343325" w:rsidRPr="00983049" w:rsidRDefault="00343325" w:rsidP="0098304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83049">
        <w:rPr>
          <w:rFonts w:ascii="Times New Roman" w:hAnsi="Times New Roman" w:cs="Times New Roman"/>
          <w:sz w:val="24"/>
          <w:szCs w:val="24"/>
        </w:rPr>
        <w:t>TRAIT pertains to the acronym for the trait ana</w:t>
      </w:r>
      <w:r w:rsidR="00983049" w:rsidRPr="00983049">
        <w:rPr>
          <w:rFonts w:ascii="Times New Roman" w:hAnsi="Times New Roman" w:cs="Times New Roman"/>
          <w:sz w:val="24"/>
          <w:szCs w:val="24"/>
        </w:rPr>
        <w:t xml:space="preserve">lyzed: </w:t>
      </w:r>
      <w:r w:rsidR="00983049" w:rsidRPr="00983049">
        <w:rPr>
          <w:rFonts w:ascii="Times New Roman" w:hAnsi="Times New Roman" w:cs="Times New Roman"/>
          <w:b/>
          <w:sz w:val="24"/>
          <w:szCs w:val="24"/>
        </w:rPr>
        <w:t>SBP</w:t>
      </w:r>
      <w:r w:rsidR="00983049" w:rsidRPr="00983049">
        <w:rPr>
          <w:rFonts w:ascii="Times New Roman" w:hAnsi="Times New Roman" w:cs="Times New Roman"/>
          <w:sz w:val="24"/>
          <w:szCs w:val="24"/>
        </w:rPr>
        <w:t xml:space="preserve">, </w:t>
      </w:r>
      <w:r w:rsidR="00983049" w:rsidRPr="00983049">
        <w:rPr>
          <w:rFonts w:ascii="Times New Roman" w:hAnsi="Times New Roman" w:cs="Times New Roman"/>
          <w:b/>
          <w:sz w:val="24"/>
          <w:szCs w:val="24"/>
        </w:rPr>
        <w:t>DBP</w:t>
      </w:r>
      <w:r w:rsidR="00983049" w:rsidRPr="00983049">
        <w:rPr>
          <w:rFonts w:ascii="Times New Roman" w:hAnsi="Times New Roman" w:cs="Times New Roman"/>
          <w:sz w:val="24"/>
          <w:szCs w:val="24"/>
        </w:rPr>
        <w:t xml:space="preserve">, </w:t>
      </w:r>
      <w:r w:rsidR="00983049" w:rsidRPr="00983049">
        <w:rPr>
          <w:rFonts w:ascii="Times New Roman" w:hAnsi="Times New Roman" w:cs="Times New Roman"/>
          <w:b/>
          <w:sz w:val="24"/>
          <w:szCs w:val="24"/>
        </w:rPr>
        <w:t>PP</w:t>
      </w:r>
      <w:r w:rsidR="0037759F">
        <w:rPr>
          <w:rFonts w:ascii="Times New Roman" w:hAnsi="Times New Roman" w:cs="Times New Roman"/>
          <w:sz w:val="24"/>
          <w:szCs w:val="24"/>
        </w:rPr>
        <w:t xml:space="preserve">, </w:t>
      </w:r>
      <w:r w:rsidR="00983049" w:rsidRPr="00983049">
        <w:rPr>
          <w:rFonts w:ascii="Times New Roman" w:hAnsi="Times New Roman" w:cs="Times New Roman"/>
          <w:b/>
          <w:sz w:val="24"/>
          <w:szCs w:val="24"/>
        </w:rPr>
        <w:t>MAP</w:t>
      </w:r>
      <w:r w:rsidR="0037759F">
        <w:rPr>
          <w:rFonts w:ascii="Times New Roman" w:hAnsi="Times New Roman" w:cs="Times New Roman"/>
          <w:b/>
          <w:sz w:val="24"/>
          <w:szCs w:val="24"/>
        </w:rPr>
        <w:t xml:space="preserve"> and HR</w:t>
      </w:r>
    </w:p>
    <w:p w14:paraId="43D7516F" w14:textId="77777777" w:rsidR="00983049" w:rsidRPr="00983049" w:rsidRDefault="00392253" w:rsidP="0098304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83049">
        <w:rPr>
          <w:rFonts w:ascii="Times New Roman" w:hAnsi="Times New Roman" w:cs="Times New Roman"/>
          <w:sz w:val="24"/>
          <w:szCs w:val="24"/>
        </w:rPr>
        <w:t>ANALYSES pertains to models: “POOLED”, “</w:t>
      </w:r>
      <w:r w:rsidR="00983049" w:rsidRPr="00983049">
        <w:rPr>
          <w:rFonts w:ascii="Times New Roman" w:hAnsi="Times New Roman" w:cs="Times New Roman"/>
          <w:sz w:val="24"/>
          <w:szCs w:val="24"/>
        </w:rPr>
        <w:t>MALES</w:t>
      </w:r>
      <w:r w:rsidRPr="00983049">
        <w:rPr>
          <w:rFonts w:ascii="Times New Roman" w:hAnsi="Times New Roman" w:cs="Times New Roman"/>
          <w:sz w:val="24"/>
          <w:szCs w:val="24"/>
        </w:rPr>
        <w:t>”, or ”</w:t>
      </w:r>
      <w:r w:rsidR="00983049" w:rsidRPr="00983049">
        <w:rPr>
          <w:rFonts w:ascii="Times New Roman" w:hAnsi="Times New Roman" w:cs="Times New Roman"/>
          <w:sz w:val="24"/>
          <w:szCs w:val="24"/>
        </w:rPr>
        <w:t>FEMALES</w:t>
      </w:r>
      <w:r w:rsidRPr="00983049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5FF4D36D" w14:textId="77777777" w:rsidR="00983049" w:rsidRDefault="00392253" w:rsidP="0098304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83049">
        <w:rPr>
          <w:rFonts w:ascii="Times New Roman" w:hAnsi="Times New Roman" w:cs="Times New Roman"/>
          <w:sz w:val="24"/>
          <w:szCs w:val="24"/>
        </w:rPr>
        <w:t xml:space="preserve">ETHNICITY: </w:t>
      </w:r>
      <w:r w:rsidR="00983049" w:rsidRPr="00983049">
        <w:rPr>
          <w:rFonts w:ascii="Times New Roman" w:hAnsi="Times New Roman" w:cs="Times New Roman"/>
          <w:sz w:val="24"/>
          <w:szCs w:val="24"/>
        </w:rPr>
        <w:t xml:space="preserve">European (EA), </w:t>
      </w:r>
      <w:r w:rsidRPr="00983049">
        <w:rPr>
          <w:rFonts w:ascii="Times New Roman" w:hAnsi="Times New Roman" w:cs="Times New Roman"/>
          <w:sz w:val="24"/>
          <w:szCs w:val="24"/>
        </w:rPr>
        <w:t>European American (EA), African American (AA).</w:t>
      </w:r>
      <w:r w:rsidR="00D60E17" w:rsidRPr="009830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FA840" w14:textId="77777777" w:rsidR="00983049" w:rsidRDefault="00D60E17" w:rsidP="0098304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83049">
        <w:rPr>
          <w:rFonts w:ascii="Times New Roman" w:hAnsi="Times New Roman" w:cs="Times New Roman"/>
          <w:sz w:val="24"/>
          <w:szCs w:val="24"/>
        </w:rPr>
        <w:t xml:space="preserve">DATE in format </w:t>
      </w:r>
      <w:proofErr w:type="spellStart"/>
      <w:r w:rsidRPr="00983049">
        <w:rPr>
          <w:rFonts w:ascii="Times New Roman" w:hAnsi="Times New Roman" w:cs="Times New Roman"/>
          <w:sz w:val="24"/>
          <w:szCs w:val="24"/>
        </w:rPr>
        <w:t>ddmmyy</w:t>
      </w:r>
      <w:proofErr w:type="spellEnd"/>
      <w:r w:rsidRPr="009830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778FB3" w14:textId="44951F96" w:rsidR="00C44921" w:rsidRPr="00983049" w:rsidRDefault="00D60E17" w:rsidP="0098304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83049">
        <w:rPr>
          <w:rFonts w:ascii="Times New Roman" w:hAnsi="Times New Roman" w:cs="Times New Roman"/>
          <w:sz w:val="24"/>
          <w:szCs w:val="24"/>
        </w:rPr>
        <w:t>INITIALS (analyst).</w:t>
      </w:r>
    </w:p>
    <w:p w14:paraId="39D0ADA7" w14:textId="77777777" w:rsidR="00D60E17" w:rsidRDefault="00D60E17" w:rsidP="0039225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5A2C187" w14:textId="44DBAB70" w:rsidR="00B07865" w:rsidRDefault="003825F3" w:rsidP="00DE2AB1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D414D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2580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COPSAC_SBP_POOLED_EA_240617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_</w:t>
      </w:r>
      <w:r w:rsidR="00D60E1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TSA.txt</w:t>
      </w:r>
    </w:p>
    <w:p w14:paraId="1FE71410" w14:textId="2E21E449" w:rsidR="00E94001" w:rsidRDefault="00E94001" w:rsidP="00D414DB">
      <w:pPr>
        <w:pStyle w:val="ListBullet"/>
        <w:numPr>
          <w:ilvl w:val="0"/>
          <w:numId w:val="0"/>
        </w:numPr>
        <w:ind w:firstLine="72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COPSAC</w:t>
      </w:r>
      <w:r w:rsidR="003825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_PP_</w:t>
      </w:r>
      <w:r w:rsidR="00AF23A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CASES</w:t>
      </w:r>
      <w:r w:rsidR="003825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_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</w:t>
      </w:r>
      <w:r w:rsidR="003825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_</w:t>
      </w:r>
      <w:r w:rsidR="0092580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240617</w:t>
      </w:r>
      <w:r w:rsidR="003825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_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TSA.txt</w:t>
      </w:r>
    </w:p>
    <w:p w14:paraId="7EF9703E" w14:textId="51A8A3C1" w:rsidR="00E94001" w:rsidRDefault="00E94001" w:rsidP="00D414DB">
      <w:pPr>
        <w:pStyle w:val="ListBullet"/>
        <w:numPr>
          <w:ilvl w:val="0"/>
          <w:numId w:val="0"/>
        </w:numPr>
        <w:ind w:firstLine="72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COPSAC</w:t>
      </w:r>
      <w:r w:rsidR="003825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_MAP_MALES_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</w:t>
      </w:r>
      <w:r w:rsidR="003825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_</w:t>
      </w:r>
      <w:r w:rsidR="0092580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240617</w:t>
      </w:r>
      <w:r w:rsidR="003825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_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TSA.txt</w:t>
      </w:r>
    </w:p>
    <w:p w14:paraId="4253F0D6" w14:textId="77777777" w:rsidR="00E94001" w:rsidRDefault="00E94001" w:rsidP="00DE2AB1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B59D778" w14:textId="27E99E87" w:rsidR="005A0657" w:rsidRDefault="00C35100" w:rsidP="00DE2AB1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C35100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Note: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A065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applicable, please compress your file with </w:t>
      </w:r>
      <w:proofErr w:type="spellStart"/>
      <w:r w:rsidR="005A065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gzip</w:t>
      </w:r>
      <w:proofErr w:type="spellEnd"/>
      <w:r w:rsidR="005A065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before uploading.</w:t>
      </w:r>
    </w:p>
    <w:p w14:paraId="294B1464" w14:textId="0B12E878" w:rsidR="0055495E" w:rsidRDefault="0055495E" w:rsidP="005549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spellStart"/>
      <w:ins w:id="33" w:author="Xie, T (epi)" w:date="2020-09-15T12:57:00Z">
        <w:r w:rsidR="00046A14" w:rsidRPr="00385D8A">
          <w:rPr>
            <w:rFonts w:ascii="Times New Roman" w:hAnsi="Times New Roman" w:cs="Times New Roman"/>
            <w:b/>
            <w:sz w:val="24"/>
            <w:szCs w:val="24"/>
          </w:rPr>
          <w:t>Tian</w:t>
        </w:r>
        <w:proofErr w:type="spellEnd"/>
        <w:r w:rsidR="00046A14" w:rsidRPr="00385D8A">
          <w:rPr>
            <w:rFonts w:ascii="Times New Roman" w:hAnsi="Times New Roman" w:cs="Times New Roman"/>
            <w:b/>
            <w:sz w:val="24"/>
            <w:szCs w:val="24"/>
          </w:rPr>
          <w:t xml:space="preserve"> Xie (</w:t>
        </w:r>
        <w:r w:rsidR="00046A14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046A14">
          <w:rPr>
            <w:rFonts w:ascii="Times New Roman" w:hAnsi="Times New Roman" w:cs="Times New Roman"/>
            <w:b/>
            <w:sz w:val="24"/>
            <w:szCs w:val="24"/>
          </w:rPr>
          <w:instrText xml:space="preserve"> HYPERLINK "mailto:</w:instrText>
        </w:r>
        <w:r w:rsidR="00046A14" w:rsidRPr="00385D8A">
          <w:rPr>
            <w:rFonts w:ascii="Times New Roman" w:hAnsi="Times New Roman" w:cs="Times New Roman"/>
            <w:b/>
            <w:sz w:val="24"/>
            <w:szCs w:val="24"/>
          </w:rPr>
          <w:instrText>t.xie@umcg.nl</w:instrText>
        </w:r>
        <w:r w:rsidR="00046A14">
          <w:rPr>
            <w:rFonts w:ascii="Times New Roman" w:hAnsi="Times New Roman" w:cs="Times New Roman"/>
            <w:b/>
            <w:sz w:val="24"/>
            <w:szCs w:val="24"/>
          </w:rPr>
          <w:instrText xml:space="preserve">" </w:instrText>
        </w:r>
        <w:r w:rsidR="00046A14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046A14" w:rsidRPr="0016227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t.xie@umcg.nl</w:t>
        </w:r>
        <w:r w:rsidR="00046A14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046A14" w:rsidRPr="00385D8A">
          <w:rPr>
            <w:rFonts w:ascii="Times New Roman" w:hAnsi="Times New Roman" w:cs="Times New Roman"/>
            <w:b/>
            <w:sz w:val="24"/>
            <w:szCs w:val="24"/>
          </w:rPr>
          <w:t>)</w:t>
        </w:r>
        <w:r w:rsidR="00046A14">
          <w:rPr>
            <w:rFonts w:ascii="Times New Roman" w:hAnsi="Times New Roman" w:cs="Times New Roman"/>
            <w:b/>
            <w:sz w:val="24"/>
            <w:szCs w:val="24"/>
          </w:rPr>
          <w:t xml:space="preserve"> or </w:t>
        </w:r>
      </w:ins>
      <w:r w:rsidR="0051758C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Tarun Ahluwalia (</w:t>
      </w:r>
      <w:hyperlink r:id="rId9" w:history="1">
        <w:r w:rsidR="0051758C" w:rsidRPr="007C0DC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tarun.veer.singh.ahluwalia@regionh.dk</w:t>
        </w:r>
      </w:hyperlink>
      <w:r w:rsidR="0051758C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, </w:t>
      </w:r>
      <w:r w:rsidRPr="0026243F">
        <w:rPr>
          <w:rFonts w:ascii="Times New Roman" w:hAnsi="Times New Roman" w:cs="Times New Roman"/>
          <w:sz w:val="24"/>
          <w:szCs w:val="24"/>
        </w:rPr>
        <w:t xml:space="preserve">if you have any questions regarding </w:t>
      </w:r>
      <w:r>
        <w:rPr>
          <w:rFonts w:ascii="Times New Roman" w:hAnsi="Times New Roman" w:cs="Times New Roman"/>
          <w:sz w:val="24"/>
          <w:szCs w:val="24"/>
        </w:rPr>
        <w:t>data analyses or methodology</w:t>
      </w:r>
      <w:r w:rsidRPr="0026243F">
        <w:rPr>
          <w:rFonts w:ascii="Times New Roman" w:hAnsi="Times New Roman" w:cs="Times New Roman"/>
          <w:sz w:val="24"/>
          <w:szCs w:val="24"/>
        </w:rPr>
        <w:t>.</w:t>
      </w:r>
      <w:bookmarkStart w:id="34" w:name="_GoBack"/>
      <w:bookmarkEnd w:id="34"/>
    </w:p>
    <w:p w14:paraId="11CDD5BF" w14:textId="208DC39A" w:rsidR="00D76A3B" w:rsidRPr="00D76A3B" w:rsidRDefault="00D76A3B" w:rsidP="005549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3B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711D0384" w14:textId="77777777" w:rsidR="00D76A3B" w:rsidRPr="00D76A3B" w:rsidRDefault="007F0C53" w:rsidP="00046A14">
      <w:pPr>
        <w:pStyle w:val="EndNoteBibliography"/>
        <w:spacing w:after="120"/>
        <w:ind w:left="720" w:hanging="720"/>
        <w:pPrChange w:id="35" w:author="Xie, T (epi)" w:date="2020-09-15T12:56:00Z">
          <w:pPr>
            <w:pStyle w:val="EndNoteBibliography"/>
            <w:spacing w:after="0"/>
            <w:ind w:left="720" w:hanging="720"/>
          </w:pPr>
        </w:pPrChange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bookmarkStart w:id="36" w:name="_ENREF_1"/>
      <w:r w:rsidR="00D76A3B" w:rsidRPr="00D76A3B">
        <w:t>1.</w:t>
      </w:r>
      <w:r w:rsidR="00D76A3B" w:rsidRPr="00D76A3B">
        <w:tab/>
        <w:t xml:space="preserve">Imano H, Kitamura A, Sato S, Kiyama M, Ohira T, Yamagishi K, Noda H, Tanigawa T, Iso H, Shimamoto T: </w:t>
      </w:r>
      <w:r w:rsidR="00D76A3B" w:rsidRPr="00D76A3B">
        <w:rPr>
          <w:b/>
        </w:rPr>
        <w:t>Trends for blood pressure and its contribution to stroke incidence in the middle-aged Japanese population: the Circulatory Risk in Communities Study (CIRCS)</w:t>
      </w:r>
      <w:r w:rsidR="00D76A3B" w:rsidRPr="00D76A3B">
        <w:t xml:space="preserve">. </w:t>
      </w:r>
      <w:r w:rsidR="00D76A3B" w:rsidRPr="00D76A3B">
        <w:rPr>
          <w:i/>
        </w:rPr>
        <w:t xml:space="preserve">Stroke; a journal of cerebral circulation </w:t>
      </w:r>
      <w:r w:rsidR="00D76A3B" w:rsidRPr="00D76A3B">
        <w:t xml:space="preserve">2009, </w:t>
      </w:r>
      <w:r w:rsidR="00D76A3B" w:rsidRPr="00D76A3B">
        <w:rPr>
          <w:b/>
        </w:rPr>
        <w:t>40</w:t>
      </w:r>
      <w:r w:rsidR="00D76A3B" w:rsidRPr="00D76A3B">
        <w:t>(5):1571-1577.</w:t>
      </w:r>
      <w:bookmarkEnd w:id="36"/>
    </w:p>
    <w:p w14:paraId="0837F405" w14:textId="77777777" w:rsidR="00D76A3B" w:rsidRPr="00D76A3B" w:rsidRDefault="00D76A3B" w:rsidP="00046A14">
      <w:pPr>
        <w:pStyle w:val="EndNoteBibliography"/>
        <w:spacing w:after="120"/>
        <w:ind w:left="720" w:hanging="720"/>
        <w:pPrChange w:id="37" w:author="Xie, T (epi)" w:date="2020-09-15T12:56:00Z">
          <w:pPr>
            <w:pStyle w:val="EndNoteBibliography"/>
            <w:spacing w:after="0"/>
            <w:ind w:left="720" w:hanging="720"/>
          </w:pPr>
        </w:pPrChange>
      </w:pPr>
      <w:bookmarkStart w:id="38" w:name="_ENREF_2"/>
      <w:r w:rsidRPr="00D76A3B">
        <w:t>2.</w:t>
      </w:r>
      <w:r w:rsidRPr="00D76A3B">
        <w:tab/>
        <w:t>Lim SS, Vos T, Flaxman AD, Danaei G, Shibuya K, Adair-Rohani H, Amann M, Anderson HR, Andrews KG, Aryee M</w:t>
      </w:r>
      <w:r w:rsidRPr="00D76A3B">
        <w:rPr>
          <w:i/>
        </w:rPr>
        <w:t xml:space="preserve"> et al</w:t>
      </w:r>
      <w:r w:rsidRPr="00D76A3B">
        <w:t xml:space="preserve">: </w:t>
      </w:r>
      <w:r w:rsidRPr="00D76A3B">
        <w:rPr>
          <w:b/>
        </w:rPr>
        <w:t>A comparative risk assessment of burden of disease and injury attributable to 67 risk factors and risk factor clusters in 21 regions, 1990-2010: a systematic analysis for the Global Burden of Disease Study 2010</w:t>
      </w:r>
      <w:r w:rsidRPr="00D76A3B">
        <w:t xml:space="preserve">. </w:t>
      </w:r>
      <w:r w:rsidRPr="00D76A3B">
        <w:rPr>
          <w:i/>
        </w:rPr>
        <w:t xml:space="preserve">Lancet </w:t>
      </w:r>
      <w:r w:rsidRPr="00D76A3B">
        <w:t xml:space="preserve">2012, </w:t>
      </w:r>
      <w:r w:rsidRPr="00D76A3B">
        <w:rPr>
          <w:b/>
        </w:rPr>
        <w:t>380</w:t>
      </w:r>
      <w:r w:rsidRPr="00D76A3B">
        <w:t>(9859):2224-2260.</w:t>
      </w:r>
      <w:bookmarkEnd w:id="38"/>
    </w:p>
    <w:p w14:paraId="4440ADA5" w14:textId="77777777" w:rsidR="00D76A3B" w:rsidRPr="009126CE" w:rsidRDefault="00D76A3B" w:rsidP="00046A14">
      <w:pPr>
        <w:pStyle w:val="EndNoteBibliography"/>
        <w:spacing w:after="120"/>
        <w:ind w:left="720" w:hanging="720"/>
        <w:rPr>
          <w:lang w:val="da-DK"/>
        </w:rPr>
        <w:pPrChange w:id="39" w:author="Xie, T (epi)" w:date="2020-09-15T12:56:00Z">
          <w:pPr>
            <w:pStyle w:val="EndNoteBibliography"/>
            <w:ind w:left="720" w:hanging="720"/>
          </w:pPr>
        </w:pPrChange>
      </w:pPr>
      <w:bookmarkStart w:id="40" w:name="_ENREF_3"/>
      <w:r w:rsidRPr="00D76A3B">
        <w:t>3.</w:t>
      </w:r>
      <w:r w:rsidRPr="00D76A3B">
        <w:tab/>
        <w:t>Kato N, Loh M, Takeuchi F, Verweij N, Wang X, Zhang W, Kelly TN, Saleheen D, Lehne B, Mateo Leach I</w:t>
      </w:r>
      <w:r w:rsidRPr="00D76A3B">
        <w:rPr>
          <w:i/>
        </w:rPr>
        <w:t xml:space="preserve"> et al</w:t>
      </w:r>
      <w:r w:rsidRPr="00D76A3B">
        <w:t xml:space="preserve">: </w:t>
      </w:r>
      <w:r w:rsidRPr="00D76A3B">
        <w:rPr>
          <w:b/>
        </w:rPr>
        <w:t>Trans-ancestry genome-wide association study identifies 12 genetic loci influencing blood pressure and implicates a role for DNA methylation</w:t>
      </w:r>
      <w:r w:rsidRPr="00D76A3B">
        <w:t xml:space="preserve">. </w:t>
      </w:r>
      <w:r w:rsidRPr="009126CE">
        <w:rPr>
          <w:i/>
          <w:lang w:val="da-DK"/>
        </w:rPr>
        <w:t xml:space="preserve">Nature genetics </w:t>
      </w:r>
      <w:r w:rsidRPr="009126CE">
        <w:rPr>
          <w:lang w:val="da-DK"/>
        </w:rPr>
        <w:t xml:space="preserve">2015, </w:t>
      </w:r>
      <w:r w:rsidRPr="009126CE">
        <w:rPr>
          <w:b/>
          <w:lang w:val="da-DK"/>
        </w:rPr>
        <w:t>47</w:t>
      </w:r>
      <w:r w:rsidRPr="009126CE">
        <w:rPr>
          <w:lang w:val="da-DK"/>
        </w:rPr>
        <w:t>(11):1282-1293.</w:t>
      </w:r>
      <w:bookmarkEnd w:id="40"/>
    </w:p>
    <w:p w14:paraId="7CEB3A3F" w14:textId="594B93C8" w:rsidR="00B17ADA" w:rsidRDefault="00B17ADA" w:rsidP="00046A14">
      <w:pPr>
        <w:pStyle w:val="EndNoteBibliography"/>
        <w:spacing w:after="120"/>
        <w:ind w:left="720" w:hanging="720"/>
        <w:pPrChange w:id="41" w:author="Xie, T (epi)" w:date="2020-09-15T12:56:00Z">
          <w:pPr>
            <w:pStyle w:val="EndNoteBibliography"/>
            <w:ind w:left="720" w:hanging="720"/>
          </w:pPr>
        </w:pPrChange>
      </w:pPr>
      <w:r w:rsidRPr="009126CE">
        <w:rPr>
          <w:lang w:val="da-DK"/>
        </w:rPr>
        <w:t xml:space="preserve">4. </w:t>
      </w:r>
      <w:ins w:id="42" w:author="Xie, T (epi)" w:date="2020-09-15T12:55:00Z">
        <w:r w:rsidR="00046A14">
          <w:rPr>
            <w:lang w:val="da-DK"/>
          </w:rPr>
          <w:t xml:space="preserve">    </w:t>
        </w:r>
      </w:ins>
      <w:r w:rsidRPr="009126CE">
        <w:rPr>
          <w:lang w:val="da-DK"/>
        </w:rPr>
        <w:t xml:space="preserve">Parmar PG, Taal HR, Timpson NJ, et al. </w:t>
      </w:r>
      <w:r w:rsidRPr="00046A14">
        <w:rPr>
          <w:b/>
          <w:rPrChange w:id="43" w:author="Xie, T (epi)" w:date="2020-09-15T12:56:00Z">
            <w:rPr/>
          </w:rPrChange>
        </w:rPr>
        <w:t>International Genome-Wide Association Study Consortium Identifies Novel Loci Associated With Blood Pressure in Children and Adolescents.</w:t>
      </w:r>
      <w:r>
        <w:t xml:space="preserve"> </w:t>
      </w:r>
      <w:r w:rsidRPr="00B17ADA">
        <w:t>Circ Cardiovasc Genet. 2016 Jun;9(3):266-78.</w:t>
      </w:r>
    </w:p>
    <w:p w14:paraId="1035D9A5" w14:textId="77777777" w:rsidR="00B17ADA" w:rsidRPr="00D76A3B" w:rsidRDefault="00B17ADA" w:rsidP="00D76A3B">
      <w:pPr>
        <w:pStyle w:val="EndNoteBibliography"/>
        <w:ind w:left="720" w:hanging="720"/>
      </w:pPr>
    </w:p>
    <w:p w14:paraId="788040DA" w14:textId="412F177A" w:rsidR="007F0C53" w:rsidRPr="00DE2AB1" w:rsidRDefault="007F0C53" w:rsidP="003463C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sectPr w:rsidR="007F0C53" w:rsidRPr="00DE2AB1">
      <w:headerReference w:type="default" r:id="rId10"/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EA66C" w14:textId="77777777" w:rsidR="008F52C8" w:rsidRDefault="008F52C8" w:rsidP="007D0B5C">
      <w:pPr>
        <w:spacing w:after="0" w:line="240" w:lineRule="auto"/>
      </w:pPr>
      <w:r>
        <w:separator/>
      </w:r>
    </w:p>
  </w:endnote>
  <w:endnote w:type="continuationSeparator" w:id="0">
    <w:p w14:paraId="3EC4BBB0" w14:textId="77777777" w:rsidR="008F52C8" w:rsidRDefault="008F52C8" w:rsidP="007D0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049C0" w14:textId="77777777" w:rsidR="008F52C8" w:rsidRDefault="008F52C8" w:rsidP="007D0B5C">
      <w:pPr>
        <w:spacing w:after="0" w:line="240" w:lineRule="auto"/>
      </w:pPr>
      <w:r>
        <w:separator/>
      </w:r>
    </w:p>
  </w:footnote>
  <w:footnote w:type="continuationSeparator" w:id="0">
    <w:p w14:paraId="7F885AD8" w14:textId="77777777" w:rsidR="008F52C8" w:rsidRDefault="008F52C8" w:rsidP="007D0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F1069" w14:textId="152787CC" w:rsidR="00AD663B" w:rsidRDefault="00AD663B" w:rsidP="00506A8D">
    <w:pPr>
      <w:pStyle w:val="Header"/>
      <w:rPr>
        <w:rFonts w:ascii="Times New Roman" w:hAnsi="Times New Roman" w:cs="Times New Roman"/>
        <w:color w:val="FF0000"/>
        <w:sz w:val="28"/>
        <w:szCs w:val="28"/>
      </w:rPr>
    </w:pPr>
    <w:r w:rsidRPr="000D038E">
      <w:rPr>
        <w:rFonts w:ascii="Times New Roman" w:hAnsi="Times New Roman" w:cs="Times New Roman"/>
        <w:b/>
        <w:color w:val="FF0000"/>
        <w:sz w:val="28"/>
        <w:szCs w:val="28"/>
      </w:rPr>
      <w:t>1000</w:t>
    </w:r>
    <w:r>
      <w:rPr>
        <w:rFonts w:ascii="Times New Roman" w:hAnsi="Times New Roman" w:cs="Times New Roman"/>
        <w:b/>
        <w:color w:val="FF0000"/>
        <w:sz w:val="28"/>
        <w:szCs w:val="28"/>
      </w:rPr>
      <w:t>G/HRC1.1</w:t>
    </w:r>
    <w:r w:rsidRPr="000D038E">
      <w:rPr>
        <w:rFonts w:ascii="Times New Roman" w:hAnsi="Times New Roman" w:cs="Times New Roman"/>
        <w:b/>
        <w:color w:val="FF0000"/>
        <w:sz w:val="28"/>
        <w:szCs w:val="28"/>
      </w:rPr>
      <w:t xml:space="preserve"> </w:t>
    </w:r>
    <w:r>
      <w:rPr>
        <w:rFonts w:ascii="Times New Roman" w:hAnsi="Times New Roman" w:cs="Times New Roman"/>
        <w:b/>
        <w:color w:val="FF0000"/>
        <w:sz w:val="28"/>
        <w:szCs w:val="28"/>
      </w:rPr>
      <w:t xml:space="preserve">imputed </w:t>
    </w:r>
    <w:r w:rsidRPr="000D038E">
      <w:rPr>
        <w:rFonts w:ascii="Times New Roman" w:hAnsi="Times New Roman" w:cs="Times New Roman"/>
        <w:b/>
        <w:color w:val="FF0000"/>
        <w:sz w:val="28"/>
        <w:szCs w:val="28"/>
      </w:rPr>
      <w:t xml:space="preserve">GWAS on </w:t>
    </w:r>
    <w:r>
      <w:rPr>
        <w:rFonts w:ascii="Times New Roman" w:hAnsi="Times New Roman" w:cs="Times New Roman"/>
        <w:i/>
        <w:color w:val="FF0000"/>
        <w:sz w:val="28"/>
        <w:szCs w:val="28"/>
      </w:rPr>
      <w:t>“Childhood Blood Pressure and Related traits</w:t>
    </w:r>
    <w:r w:rsidRPr="00D640D3">
      <w:rPr>
        <w:rFonts w:ascii="Times New Roman" w:hAnsi="Times New Roman" w:cs="Times New Roman"/>
        <w:color w:val="FF0000"/>
        <w:sz w:val="28"/>
        <w:szCs w:val="28"/>
      </w:rPr>
      <w:t>”</w:t>
    </w:r>
    <w:r>
      <w:rPr>
        <w:rFonts w:ascii="Times New Roman" w:hAnsi="Times New Roman" w:cs="Times New Roman"/>
        <w:color w:val="FF0000"/>
        <w:sz w:val="28"/>
        <w:szCs w:val="28"/>
      </w:rPr>
      <w:t xml:space="preserve">   </w:t>
    </w:r>
  </w:p>
  <w:p w14:paraId="7F727A51" w14:textId="5987C067" w:rsidR="00AD663B" w:rsidRDefault="00AD663B" w:rsidP="005753FF">
    <w:pPr>
      <w:pStyle w:val="Header"/>
    </w:pPr>
    <w:r>
      <w:rPr>
        <w:rFonts w:ascii="Times New Roman" w:hAnsi="Times New Roman" w:cs="Times New Roman"/>
        <w:color w:val="FF0000"/>
        <w:sz w:val="28"/>
        <w:szCs w:val="28"/>
      </w:rPr>
      <w:t xml:space="preserve">                                                                                                                         </w:t>
    </w:r>
    <w:ins w:id="44" w:author="Xie, T (epi)" w:date="2020-08-25T14:10:00Z">
      <w:r w:rsidR="00ED4D74">
        <w:rPr>
          <w:rFonts w:ascii="Times New Roman" w:hAnsi="Times New Roman" w:cs="Times New Roman"/>
          <w:i/>
          <w:color w:val="404040" w:themeColor="text1" w:themeTint="BF"/>
          <w:sz w:val="28"/>
          <w:szCs w:val="28"/>
        </w:rPr>
        <w:t>Aug</w:t>
      </w:r>
    </w:ins>
    <w:del w:id="45" w:author="Xie, T (epi)" w:date="2020-08-25T14:10:00Z">
      <w:r w:rsidR="009126CE" w:rsidDel="00ED4D74">
        <w:rPr>
          <w:rFonts w:ascii="Times New Roman" w:hAnsi="Times New Roman" w:cs="Times New Roman"/>
          <w:i/>
          <w:color w:val="404040" w:themeColor="text1" w:themeTint="BF"/>
          <w:sz w:val="28"/>
          <w:szCs w:val="28"/>
        </w:rPr>
        <w:delText>April</w:delText>
      </w:r>
    </w:del>
    <w:r w:rsidR="009126CE">
      <w:rPr>
        <w:rFonts w:ascii="Times New Roman" w:hAnsi="Times New Roman" w:cs="Times New Roman"/>
        <w:i/>
        <w:color w:val="404040" w:themeColor="text1" w:themeTint="BF"/>
        <w:sz w:val="28"/>
        <w:szCs w:val="28"/>
      </w:rPr>
      <w:t>.20</w:t>
    </w:r>
    <w:ins w:id="46" w:author="Xie, T (epi)" w:date="2020-08-25T14:10:00Z">
      <w:r w:rsidR="00ED4D74">
        <w:rPr>
          <w:rFonts w:ascii="Times New Roman" w:hAnsi="Times New Roman" w:cs="Times New Roman"/>
          <w:i/>
          <w:color w:val="404040" w:themeColor="text1" w:themeTint="BF"/>
          <w:sz w:val="28"/>
          <w:szCs w:val="28"/>
        </w:rPr>
        <w:t>20</w:t>
      </w:r>
    </w:ins>
    <w:del w:id="47" w:author="Xie, T (epi)" w:date="2020-08-25T14:10:00Z">
      <w:r w:rsidR="009126CE" w:rsidDel="00ED4D74">
        <w:rPr>
          <w:rFonts w:ascii="Times New Roman" w:hAnsi="Times New Roman" w:cs="Times New Roman"/>
          <w:i/>
          <w:color w:val="404040" w:themeColor="text1" w:themeTint="BF"/>
          <w:sz w:val="28"/>
          <w:szCs w:val="28"/>
        </w:rPr>
        <w:delText>19</w:delText>
      </w:r>
    </w:del>
    <w:r w:rsidR="009126CE">
      <w:rPr>
        <w:rFonts w:ascii="Times New Roman" w:hAnsi="Times New Roman" w:cs="Times New Roman"/>
        <w:i/>
        <w:color w:val="404040" w:themeColor="text1" w:themeTint="BF"/>
        <w:sz w:val="28"/>
        <w:szCs w:val="28"/>
      </w:rPr>
      <w:t>v</w:t>
    </w:r>
    <w:ins w:id="48" w:author="Xie, T (epi)" w:date="2020-08-25T14:10:00Z">
      <w:r w:rsidR="00ED4D74">
        <w:rPr>
          <w:rFonts w:ascii="Times New Roman" w:hAnsi="Times New Roman" w:cs="Times New Roman"/>
          <w:i/>
          <w:color w:val="404040" w:themeColor="text1" w:themeTint="BF"/>
          <w:sz w:val="28"/>
          <w:szCs w:val="28"/>
        </w:rPr>
        <w:t>6</w:t>
      </w:r>
    </w:ins>
    <w:del w:id="49" w:author="Xie, T (epi)" w:date="2020-08-25T14:10:00Z">
      <w:r w:rsidR="009126CE" w:rsidDel="00ED4D74">
        <w:rPr>
          <w:rFonts w:ascii="Times New Roman" w:hAnsi="Times New Roman" w:cs="Times New Roman"/>
          <w:i/>
          <w:color w:val="404040" w:themeColor="text1" w:themeTint="BF"/>
          <w:sz w:val="28"/>
          <w:szCs w:val="28"/>
        </w:rPr>
        <w:delText>5</w:delText>
      </w:r>
    </w:del>
    <w:r w:rsidRPr="00D640D3">
      <w:rPr>
        <w:rFonts w:ascii="Times New Roman" w:hAnsi="Times New Roman" w:cs="Times New Roman"/>
        <w:color w:val="FF0000"/>
        <w:sz w:val="28"/>
        <w:szCs w:val="28"/>
      </w:rPr>
      <w:t xml:space="preserve"> </w:t>
    </w:r>
    <w:r>
      <w:rPr>
        <w:rFonts w:ascii="Times New Roman" w:hAnsi="Times New Roman" w:cs="Times New Roman"/>
        <w:color w:val="FF0000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B14AC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0E6551"/>
    <w:multiLevelType w:val="hybridMultilevel"/>
    <w:tmpl w:val="262E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E4C01"/>
    <w:multiLevelType w:val="hybridMultilevel"/>
    <w:tmpl w:val="1DA0F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152D1"/>
    <w:multiLevelType w:val="hybridMultilevel"/>
    <w:tmpl w:val="B4941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71D4B"/>
    <w:multiLevelType w:val="hybridMultilevel"/>
    <w:tmpl w:val="C8A8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336DF"/>
    <w:multiLevelType w:val="hybridMultilevel"/>
    <w:tmpl w:val="1256C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10DE4"/>
    <w:multiLevelType w:val="hybridMultilevel"/>
    <w:tmpl w:val="5C38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B3477"/>
    <w:multiLevelType w:val="hybridMultilevel"/>
    <w:tmpl w:val="0D18A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22BB8"/>
    <w:multiLevelType w:val="hybridMultilevel"/>
    <w:tmpl w:val="BF70B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63F7A"/>
    <w:multiLevelType w:val="hybridMultilevel"/>
    <w:tmpl w:val="1530226E"/>
    <w:lvl w:ilvl="0" w:tplc="2F46ECAC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A06A8A"/>
    <w:multiLevelType w:val="hybridMultilevel"/>
    <w:tmpl w:val="F5208A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C920CF"/>
    <w:multiLevelType w:val="hybridMultilevel"/>
    <w:tmpl w:val="13E24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96BEC"/>
    <w:multiLevelType w:val="hybridMultilevel"/>
    <w:tmpl w:val="3200B7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8B4D88"/>
    <w:multiLevelType w:val="hybridMultilevel"/>
    <w:tmpl w:val="62723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85C9F"/>
    <w:multiLevelType w:val="hybridMultilevel"/>
    <w:tmpl w:val="7EE20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B19AA"/>
    <w:multiLevelType w:val="hybridMultilevel"/>
    <w:tmpl w:val="AEA21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B7EB9"/>
    <w:multiLevelType w:val="hybridMultilevel"/>
    <w:tmpl w:val="A0A8E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E13F8"/>
    <w:multiLevelType w:val="hybridMultilevel"/>
    <w:tmpl w:val="932EEFB2"/>
    <w:lvl w:ilvl="0" w:tplc="A44EE8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13"/>
  </w:num>
  <w:num w:numId="9">
    <w:abstractNumId w:val="16"/>
  </w:num>
  <w:num w:numId="10">
    <w:abstractNumId w:val="3"/>
  </w:num>
  <w:num w:numId="11">
    <w:abstractNumId w:val="1"/>
  </w:num>
  <w:num w:numId="12">
    <w:abstractNumId w:val="15"/>
  </w:num>
  <w:num w:numId="13">
    <w:abstractNumId w:val="14"/>
  </w:num>
  <w:num w:numId="14">
    <w:abstractNumId w:val="12"/>
  </w:num>
  <w:num w:numId="15">
    <w:abstractNumId w:val="17"/>
  </w:num>
  <w:num w:numId="16">
    <w:abstractNumId w:val="6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proofState w:spelling="clean"/>
  <w:revisionView w:markup="0"/>
  <w:trackRevision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Medical Gene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d0te5r2bvz0xfesxr5pvwf8dv9wtpd9dda0&quot;&gt;Kidney_fxn_library&lt;record-ids&gt;&lt;item&gt;12&lt;/item&gt;&lt;item&gt;13&lt;/item&gt;&lt;item&gt;16&lt;/item&gt;&lt;/record-ids&gt;&lt;/item&gt;&lt;/Libraries&gt;"/>
  </w:docVars>
  <w:rsids>
    <w:rsidRoot w:val="007D0B5C"/>
    <w:rsid w:val="00013370"/>
    <w:rsid w:val="000418A8"/>
    <w:rsid w:val="00046A14"/>
    <w:rsid w:val="000724E9"/>
    <w:rsid w:val="000777E7"/>
    <w:rsid w:val="000848F7"/>
    <w:rsid w:val="00086A80"/>
    <w:rsid w:val="000B5BAF"/>
    <w:rsid w:val="000B7122"/>
    <w:rsid w:val="000C1176"/>
    <w:rsid w:val="000C5F02"/>
    <w:rsid w:val="000D038E"/>
    <w:rsid w:val="000D3137"/>
    <w:rsid w:val="000F440A"/>
    <w:rsid w:val="00116163"/>
    <w:rsid w:val="00133D04"/>
    <w:rsid w:val="00147A36"/>
    <w:rsid w:val="00157757"/>
    <w:rsid w:val="00194F22"/>
    <w:rsid w:val="0019784A"/>
    <w:rsid w:val="001A7E00"/>
    <w:rsid w:val="001D3AF9"/>
    <w:rsid w:val="001E6C62"/>
    <w:rsid w:val="00223BF8"/>
    <w:rsid w:val="00232E0D"/>
    <w:rsid w:val="002401B2"/>
    <w:rsid w:val="00240281"/>
    <w:rsid w:val="002449F7"/>
    <w:rsid w:val="00250EA4"/>
    <w:rsid w:val="00251248"/>
    <w:rsid w:val="0026243F"/>
    <w:rsid w:val="00263B1F"/>
    <w:rsid w:val="002701C7"/>
    <w:rsid w:val="0027341F"/>
    <w:rsid w:val="002901B7"/>
    <w:rsid w:val="00290695"/>
    <w:rsid w:val="002B707C"/>
    <w:rsid w:val="002D259D"/>
    <w:rsid w:val="002D647C"/>
    <w:rsid w:val="002E17D9"/>
    <w:rsid w:val="002F1DB1"/>
    <w:rsid w:val="00315B1C"/>
    <w:rsid w:val="00343325"/>
    <w:rsid w:val="00344BC2"/>
    <w:rsid w:val="003463CB"/>
    <w:rsid w:val="00352A18"/>
    <w:rsid w:val="0037759F"/>
    <w:rsid w:val="0038171F"/>
    <w:rsid w:val="003822F5"/>
    <w:rsid w:val="003825F3"/>
    <w:rsid w:val="003850BE"/>
    <w:rsid w:val="00392253"/>
    <w:rsid w:val="003B0472"/>
    <w:rsid w:val="003B2A0D"/>
    <w:rsid w:val="003F2DF3"/>
    <w:rsid w:val="004342D5"/>
    <w:rsid w:val="00447AB5"/>
    <w:rsid w:val="004564D1"/>
    <w:rsid w:val="004665EF"/>
    <w:rsid w:val="00485AAE"/>
    <w:rsid w:val="004A567A"/>
    <w:rsid w:val="004F6092"/>
    <w:rsid w:val="00506A8D"/>
    <w:rsid w:val="0051758C"/>
    <w:rsid w:val="005178EA"/>
    <w:rsid w:val="005449A6"/>
    <w:rsid w:val="0055495E"/>
    <w:rsid w:val="00571439"/>
    <w:rsid w:val="005753FF"/>
    <w:rsid w:val="005834E6"/>
    <w:rsid w:val="00591689"/>
    <w:rsid w:val="005A0657"/>
    <w:rsid w:val="005A0772"/>
    <w:rsid w:val="005D35BF"/>
    <w:rsid w:val="006125E6"/>
    <w:rsid w:val="0064191E"/>
    <w:rsid w:val="00654C11"/>
    <w:rsid w:val="00674393"/>
    <w:rsid w:val="006B095B"/>
    <w:rsid w:val="006E1DBA"/>
    <w:rsid w:val="007009AF"/>
    <w:rsid w:val="00733EF2"/>
    <w:rsid w:val="007378F3"/>
    <w:rsid w:val="00752338"/>
    <w:rsid w:val="007643AE"/>
    <w:rsid w:val="007918C4"/>
    <w:rsid w:val="007B6968"/>
    <w:rsid w:val="007C3FC6"/>
    <w:rsid w:val="007D0B5C"/>
    <w:rsid w:val="007E5FD8"/>
    <w:rsid w:val="007F0C53"/>
    <w:rsid w:val="00814E2C"/>
    <w:rsid w:val="00817F4E"/>
    <w:rsid w:val="0082035A"/>
    <w:rsid w:val="008318A6"/>
    <w:rsid w:val="00860084"/>
    <w:rsid w:val="008648A8"/>
    <w:rsid w:val="00872886"/>
    <w:rsid w:val="00881608"/>
    <w:rsid w:val="008A02CA"/>
    <w:rsid w:val="008A5B83"/>
    <w:rsid w:val="008B78A0"/>
    <w:rsid w:val="008F52C8"/>
    <w:rsid w:val="009126CE"/>
    <w:rsid w:val="00912A60"/>
    <w:rsid w:val="00925807"/>
    <w:rsid w:val="00935C8D"/>
    <w:rsid w:val="00966C1F"/>
    <w:rsid w:val="0097221F"/>
    <w:rsid w:val="00974878"/>
    <w:rsid w:val="00983049"/>
    <w:rsid w:val="009B4A8E"/>
    <w:rsid w:val="009B7B3D"/>
    <w:rsid w:val="009C00E4"/>
    <w:rsid w:val="009C0E0A"/>
    <w:rsid w:val="009C54DE"/>
    <w:rsid w:val="009C7AB3"/>
    <w:rsid w:val="009D4A0C"/>
    <w:rsid w:val="009E6CB2"/>
    <w:rsid w:val="00A07012"/>
    <w:rsid w:val="00A158C3"/>
    <w:rsid w:val="00A268C7"/>
    <w:rsid w:val="00A6776E"/>
    <w:rsid w:val="00A714B7"/>
    <w:rsid w:val="00A76DCB"/>
    <w:rsid w:val="00AB40B7"/>
    <w:rsid w:val="00AC1291"/>
    <w:rsid w:val="00AD663B"/>
    <w:rsid w:val="00AF23AE"/>
    <w:rsid w:val="00B07865"/>
    <w:rsid w:val="00B14D03"/>
    <w:rsid w:val="00B17ADA"/>
    <w:rsid w:val="00B34BCC"/>
    <w:rsid w:val="00B35011"/>
    <w:rsid w:val="00B411DA"/>
    <w:rsid w:val="00B44969"/>
    <w:rsid w:val="00B57127"/>
    <w:rsid w:val="00B62B9B"/>
    <w:rsid w:val="00B64247"/>
    <w:rsid w:val="00B64CE0"/>
    <w:rsid w:val="00B72F12"/>
    <w:rsid w:val="00B822CF"/>
    <w:rsid w:val="00B85BAB"/>
    <w:rsid w:val="00B9256F"/>
    <w:rsid w:val="00BA5D9B"/>
    <w:rsid w:val="00BD3260"/>
    <w:rsid w:val="00BE3AA9"/>
    <w:rsid w:val="00BF76B3"/>
    <w:rsid w:val="00C35100"/>
    <w:rsid w:val="00C44921"/>
    <w:rsid w:val="00C478A6"/>
    <w:rsid w:val="00C66946"/>
    <w:rsid w:val="00C701D0"/>
    <w:rsid w:val="00CA1139"/>
    <w:rsid w:val="00CD2208"/>
    <w:rsid w:val="00CF1BE3"/>
    <w:rsid w:val="00CF2AA9"/>
    <w:rsid w:val="00D221F1"/>
    <w:rsid w:val="00D414DB"/>
    <w:rsid w:val="00D60E17"/>
    <w:rsid w:val="00D640D3"/>
    <w:rsid w:val="00D649E6"/>
    <w:rsid w:val="00D76A3B"/>
    <w:rsid w:val="00D76E0C"/>
    <w:rsid w:val="00D81C15"/>
    <w:rsid w:val="00D84793"/>
    <w:rsid w:val="00D9783C"/>
    <w:rsid w:val="00DA7BE8"/>
    <w:rsid w:val="00DB17D1"/>
    <w:rsid w:val="00DC2C8A"/>
    <w:rsid w:val="00DD6F23"/>
    <w:rsid w:val="00DE2AB1"/>
    <w:rsid w:val="00E41D5D"/>
    <w:rsid w:val="00E45CBC"/>
    <w:rsid w:val="00E64D66"/>
    <w:rsid w:val="00E67CA4"/>
    <w:rsid w:val="00E93747"/>
    <w:rsid w:val="00E94001"/>
    <w:rsid w:val="00EC5192"/>
    <w:rsid w:val="00EC6FFC"/>
    <w:rsid w:val="00ED4D74"/>
    <w:rsid w:val="00EF19FC"/>
    <w:rsid w:val="00F25D2F"/>
    <w:rsid w:val="00F41A2B"/>
    <w:rsid w:val="00F4392E"/>
    <w:rsid w:val="00F535B6"/>
    <w:rsid w:val="00F538C5"/>
    <w:rsid w:val="00F63E10"/>
    <w:rsid w:val="00F640F4"/>
    <w:rsid w:val="00F67F65"/>
    <w:rsid w:val="00F73ABD"/>
    <w:rsid w:val="00F82F85"/>
    <w:rsid w:val="00FE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C0A7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B5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B5C"/>
  </w:style>
  <w:style w:type="paragraph" w:styleId="Footer">
    <w:name w:val="footer"/>
    <w:basedOn w:val="Normal"/>
    <w:link w:val="FooterChar"/>
    <w:uiPriority w:val="99"/>
    <w:unhideWhenUsed/>
    <w:rsid w:val="007D0B5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B5C"/>
  </w:style>
  <w:style w:type="paragraph" w:styleId="BalloonText">
    <w:name w:val="Balloon Text"/>
    <w:basedOn w:val="Normal"/>
    <w:link w:val="BalloonTextChar"/>
    <w:uiPriority w:val="99"/>
    <w:semiHidden/>
    <w:unhideWhenUsed/>
    <w:rsid w:val="007D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5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CA113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419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CA4"/>
    <w:pPr>
      <w:ind w:left="720"/>
      <w:contextualSpacing/>
    </w:pPr>
  </w:style>
  <w:style w:type="table" w:styleId="TableGrid">
    <w:name w:val="Table Grid"/>
    <w:basedOn w:val="TableNormal"/>
    <w:uiPriority w:val="59"/>
    <w:rsid w:val="000F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221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7F0C53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F0C5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F0C53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F0C53"/>
    <w:rPr>
      <w:rFonts w:ascii="Calibri" w:hAnsi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83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0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0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049"/>
    <w:rPr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814E2C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7918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B5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B5C"/>
  </w:style>
  <w:style w:type="paragraph" w:styleId="Footer">
    <w:name w:val="footer"/>
    <w:basedOn w:val="Normal"/>
    <w:link w:val="FooterChar"/>
    <w:uiPriority w:val="99"/>
    <w:unhideWhenUsed/>
    <w:rsid w:val="007D0B5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B5C"/>
  </w:style>
  <w:style w:type="paragraph" w:styleId="BalloonText">
    <w:name w:val="Balloon Text"/>
    <w:basedOn w:val="Normal"/>
    <w:link w:val="BalloonTextChar"/>
    <w:uiPriority w:val="99"/>
    <w:semiHidden/>
    <w:unhideWhenUsed/>
    <w:rsid w:val="007D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5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CA113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419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CA4"/>
    <w:pPr>
      <w:ind w:left="720"/>
      <w:contextualSpacing/>
    </w:pPr>
  </w:style>
  <w:style w:type="table" w:styleId="TableGrid">
    <w:name w:val="Table Grid"/>
    <w:basedOn w:val="TableNormal"/>
    <w:uiPriority w:val="59"/>
    <w:rsid w:val="000F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221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7F0C53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F0C5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F0C53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F0C53"/>
    <w:rPr>
      <w:rFonts w:ascii="Calibri" w:hAnsi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83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0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0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049"/>
    <w:rPr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814E2C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7918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tarun.veer.singh.ahluwalia@regionh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3BDC-D499-4E88-94F2-C01DDA22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10690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Veer Singh Ahluwalia</dc:creator>
  <cp:lastModifiedBy>Xie, T (epi)</cp:lastModifiedBy>
  <cp:revision>9</cp:revision>
  <cp:lastPrinted>2020-09-15T10:59:00Z</cp:lastPrinted>
  <dcterms:created xsi:type="dcterms:W3CDTF">2020-08-17T10:45:00Z</dcterms:created>
  <dcterms:modified xsi:type="dcterms:W3CDTF">2020-09-15T14:11:00Z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